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E3753" w14:textId="5B930A0D" w:rsidR="00F82D54" w:rsidRPr="004E4F5B" w:rsidRDefault="00F82D54" w:rsidP="00F82D54">
      <w:pPr>
        <w:autoSpaceDE w:val="0"/>
        <w:autoSpaceDN w:val="0"/>
        <w:adjustRightInd w:val="0"/>
        <w:spacing w:after="0" w:line="240" w:lineRule="auto"/>
        <w:jc w:val="center"/>
        <w:rPr>
          <w:rFonts w:ascii="Arial" w:hAnsi="Arial" w:cs="Arial"/>
          <w:sz w:val="24"/>
          <w:szCs w:val="24"/>
        </w:rPr>
      </w:pPr>
      <w:r w:rsidRPr="004E4F5B">
        <w:rPr>
          <w:rFonts w:ascii="Arial" w:hAnsi="Arial" w:cs="Arial"/>
          <w:noProof/>
          <w:sz w:val="24"/>
          <w:szCs w:val="24"/>
        </w:rPr>
        <w:drawing>
          <wp:inline distT="0" distB="0" distL="0" distR="0" wp14:anchorId="4FEE06C2" wp14:editId="15579244">
            <wp:extent cx="1314169" cy="170953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782" cy="1712930"/>
                    </a:xfrm>
                    <a:prstGeom prst="rect">
                      <a:avLst/>
                    </a:prstGeom>
                    <a:noFill/>
                    <a:ln>
                      <a:noFill/>
                    </a:ln>
                  </pic:spPr>
                </pic:pic>
              </a:graphicData>
            </a:graphic>
          </wp:inline>
        </w:drawing>
      </w:r>
    </w:p>
    <w:p w14:paraId="438AC1AE" w14:textId="77777777" w:rsidR="00196F70" w:rsidRPr="004E4F5B" w:rsidRDefault="00196F70" w:rsidP="000102F6">
      <w:pPr>
        <w:autoSpaceDE w:val="0"/>
        <w:autoSpaceDN w:val="0"/>
        <w:adjustRightInd w:val="0"/>
        <w:spacing w:after="0" w:line="240" w:lineRule="auto"/>
        <w:rPr>
          <w:rFonts w:ascii="Arial" w:hAnsi="Arial" w:cs="Arial"/>
          <w:sz w:val="24"/>
          <w:szCs w:val="24"/>
        </w:rPr>
      </w:pPr>
    </w:p>
    <w:p w14:paraId="1765B263" w14:textId="6428FC76" w:rsidR="0052407D"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b/>
          <w:bCs/>
          <w:sz w:val="24"/>
          <w:szCs w:val="24"/>
        </w:rPr>
        <w:t>Identidad Digital – Desafíos y tendencias</w:t>
      </w:r>
    </w:p>
    <w:p w14:paraId="505466D2" w14:textId="77777777" w:rsidR="00111BE5" w:rsidRPr="004E4F5B" w:rsidRDefault="00111BE5" w:rsidP="00BB7219">
      <w:pPr>
        <w:autoSpaceDE w:val="0"/>
        <w:autoSpaceDN w:val="0"/>
        <w:adjustRightInd w:val="0"/>
        <w:spacing w:after="0" w:line="240" w:lineRule="auto"/>
        <w:jc w:val="both"/>
        <w:rPr>
          <w:rFonts w:ascii="Arial" w:hAnsi="Arial" w:cs="Arial"/>
          <w:sz w:val="24"/>
          <w:szCs w:val="24"/>
        </w:rPr>
      </w:pPr>
    </w:p>
    <w:p w14:paraId="370571D7"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 xml:space="preserve">Andrés </w:t>
      </w:r>
      <w:proofErr w:type="spellStart"/>
      <w:r w:rsidRPr="004E4F5B">
        <w:rPr>
          <w:rFonts w:ascii="Arial" w:hAnsi="Arial" w:cs="Arial"/>
          <w:sz w:val="24"/>
          <w:szCs w:val="24"/>
        </w:rPr>
        <w:t>Berdugo</w:t>
      </w:r>
      <w:proofErr w:type="spellEnd"/>
    </w:p>
    <w:p w14:paraId="66ED0DDC"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Andrés Molano</w:t>
      </w:r>
    </w:p>
    <w:p w14:paraId="2F399913"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Enrique Ramírez</w:t>
      </w:r>
    </w:p>
    <w:p w14:paraId="4FB233CF"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Oscar Vega</w:t>
      </w:r>
    </w:p>
    <w:p w14:paraId="027A781A" w14:textId="77777777" w:rsidR="000102F6"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Pedro Téllez</w:t>
      </w:r>
    </w:p>
    <w:p w14:paraId="5412885F" w14:textId="2F5E2023" w:rsidR="00F82D54" w:rsidRPr="004E4F5B" w:rsidRDefault="000102F6" w:rsidP="000102F6">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Raúl Garay</w:t>
      </w:r>
    </w:p>
    <w:p w14:paraId="4E626962" w14:textId="77777777" w:rsidR="0052407D" w:rsidRPr="004E4F5B" w:rsidRDefault="0052407D" w:rsidP="00BB7219">
      <w:pPr>
        <w:autoSpaceDE w:val="0"/>
        <w:autoSpaceDN w:val="0"/>
        <w:adjustRightInd w:val="0"/>
        <w:spacing w:after="0" w:line="240" w:lineRule="auto"/>
        <w:jc w:val="both"/>
        <w:rPr>
          <w:rFonts w:ascii="Arial" w:hAnsi="Arial" w:cs="Arial"/>
          <w:sz w:val="24"/>
          <w:szCs w:val="24"/>
        </w:rPr>
      </w:pPr>
    </w:p>
    <w:p w14:paraId="53257FBB" w14:textId="509558F6" w:rsidR="00F82D54" w:rsidRPr="004E4F5B" w:rsidRDefault="004D6779" w:rsidP="0052407D">
      <w:pPr>
        <w:autoSpaceDE w:val="0"/>
        <w:autoSpaceDN w:val="0"/>
        <w:adjustRightInd w:val="0"/>
        <w:spacing w:after="0" w:line="360" w:lineRule="auto"/>
        <w:jc w:val="center"/>
        <w:rPr>
          <w:rFonts w:ascii="Arial" w:hAnsi="Arial" w:cs="Arial"/>
          <w:sz w:val="24"/>
          <w:szCs w:val="24"/>
        </w:rPr>
      </w:pPr>
      <w:r w:rsidRPr="004E4F5B">
        <w:rPr>
          <w:rFonts w:ascii="Arial" w:hAnsi="Arial" w:cs="Arial"/>
          <w:sz w:val="24"/>
          <w:szCs w:val="24"/>
        </w:rPr>
        <w:t>Artículo</w:t>
      </w:r>
      <w:r w:rsidR="000102F6" w:rsidRPr="004E4F5B">
        <w:rPr>
          <w:rFonts w:ascii="Arial" w:hAnsi="Arial" w:cs="Arial"/>
          <w:sz w:val="24"/>
          <w:szCs w:val="24"/>
        </w:rPr>
        <w:t xml:space="preserve"> académico</w:t>
      </w:r>
      <w:r w:rsidR="0052407D" w:rsidRPr="004E4F5B">
        <w:rPr>
          <w:rFonts w:ascii="Arial" w:hAnsi="Arial" w:cs="Arial"/>
          <w:sz w:val="24"/>
          <w:szCs w:val="24"/>
        </w:rPr>
        <w:t>:</w:t>
      </w:r>
    </w:p>
    <w:p w14:paraId="15C815CF" w14:textId="6FF4A64D" w:rsidR="00F82D54" w:rsidRPr="004E4F5B" w:rsidRDefault="000102F6" w:rsidP="0052407D">
      <w:pPr>
        <w:autoSpaceDE w:val="0"/>
        <w:autoSpaceDN w:val="0"/>
        <w:adjustRightInd w:val="0"/>
        <w:spacing w:after="0" w:line="360" w:lineRule="auto"/>
        <w:jc w:val="center"/>
        <w:rPr>
          <w:rFonts w:ascii="Arial" w:hAnsi="Arial" w:cs="Arial"/>
          <w:sz w:val="24"/>
          <w:szCs w:val="24"/>
        </w:rPr>
      </w:pPr>
      <w:r w:rsidRPr="004E4F5B">
        <w:rPr>
          <w:rFonts w:ascii="Arial" w:hAnsi="Arial" w:cs="Arial"/>
          <w:sz w:val="24"/>
          <w:szCs w:val="24"/>
        </w:rPr>
        <w:t xml:space="preserve">GESTION DE LA CIBERSEGURIDAD </w:t>
      </w:r>
    </w:p>
    <w:p w14:paraId="3F15FED1" w14:textId="4F7F96A4"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6CC2E053" w14:textId="77777777"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1DCD2B38" w14:textId="77777777" w:rsidR="0052407D" w:rsidRPr="004E4F5B" w:rsidRDefault="0052407D" w:rsidP="00F82D54">
      <w:pPr>
        <w:autoSpaceDE w:val="0"/>
        <w:autoSpaceDN w:val="0"/>
        <w:adjustRightInd w:val="0"/>
        <w:spacing w:after="0" w:line="240" w:lineRule="auto"/>
        <w:jc w:val="both"/>
        <w:rPr>
          <w:rFonts w:ascii="Arial" w:hAnsi="Arial" w:cs="Arial"/>
          <w:sz w:val="24"/>
          <w:szCs w:val="24"/>
        </w:rPr>
      </w:pPr>
    </w:p>
    <w:p w14:paraId="4C355556" w14:textId="77777777" w:rsidR="00111BE5" w:rsidRPr="004E4F5B" w:rsidRDefault="00111BE5" w:rsidP="00111BE5">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Escuela Superior de Guerra “General Rafael Reyes Prieto”</w:t>
      </w:r>
    </w:p>
    <w:p w14:paraId="3517AB7F" w14:textId="77777777" w:rsidR="00111BE5" w:rsidRPr="004E4F5B" w:rsidRDefault="00111BE5" w:rsidP="00111BE5">
      <w:pPr>
        <w:autoSpaceDE w:val="0"/>
        <w:autoSpaceDN w:val="0"/>
        <w:adjustRightInd w:val="0"/>
        <w:spacing w:after="0" w:line="240" w:lineRule="auto"/>
        <w:jc w:val="center"/>
        <w:rPr>
          <w:rFonts w:ascii="Arial" w:hAnsi="Arial" w:cs="Arial"/>
          <w:sz w:val="24"/>
          <w:szCs w:val="24"/>
        </w:rPr>
      </w:pPr>
      <w:r w:rsidRPr="004E4F5B">
        <w:rPr>
          <w:rFonts w:ascii="Arial" w:hAnsi="Arial" w:cs="Arial"/>
          <w:sz w:val="24"/>
          <w:szCs w:val="24"/>
        </w:rPr>
        <w:t>Bogotá D.C., Colombia</w:t>
      </w:r>
    </w:p>
    <w:p w14:paraId="35F2458C" w14:textId="289179A6" w:rsidR="00236E2A" w:rsidRPr="004E4F5B" w:rsidRDefault="00111BE5" w:rsidP="00111BE5">
      <w:pPr>
        <w:autoSpaceDE w:val="0"/>
        <w:autoSpaceDN w:val="0"/>
        <w:adjustRightInd w:val="0"/>
        <w:spacing w:after="0" w:line="240" w:lineRule="auto"/>
        <w:jc w:val="center"/>
        <w:rPr>
          <w:rFonts w:ascii="Arial" w:hAnsi="Arial" w:cs="Arial"/>
          <w:sz w:val="24"/>
          <w:szCs w:val="24"/>
        </w:rPr>
        <w:sectPr w:rsidR="00236E2A" w:rsidRPr="004E4F5B" w:rsidSect="00F82D54">
          <w:headerReference w:type="default" r:id="rId9"/>
          <w:footerReference w:type="default" r:id="rId10"/>
          <w:footnotePr>
            <w:numFmt w:val="chicago"/>
            <w:numRestart w:val="eachSect"/>
          </w:footnotePr>
          <w:pgSz w:w="12240" w:h="15840" w:code="1"/>
          <w:pgMar w:top="1701" w:right="1701" w:bottom="1701" w:left="1701" w:header="964" w:footer="964" w:gutter="0"/>
          <w:cols w:space="708"/>
          <w:titlePg/>
          <w:docGrid w:linePitch="360"/>
        </w:sectPr>
      </w:pPr>
      <w:r w:rsidRPr="004E4F5B">
        <w:rPr>
          <w:rFonts w:ascii="Arial" w:hAnsi="Arial" w:cs="Arial"/>
          <w:sz w:val="24"/>
          <w:szCs w:val="24"/>
        </w:rPr>
        <w:t>20</w:t>
      </w:r>
      <w:r w:rsidR="000B4886" w:rsidRPr="004E4F5B">
        <w:rPr>
          <w:rFonts w:ascii="Arial" w:hAnsi="Arial" w:cs="Arial"/>
          <w:sz w:val="24"/>
          <w:szCs w:val="24"/>
        </w:rPr>
        <w:t>24</w:t>
      </w:r>
    </w:p>
    <w:p w14:paraId="4E9CCE06" w14:textId="77777777" w:rsidR="00236E2A" w:rsidRPr="004E4F5B" w:rsidRDefault="00236E2A" w:rsidP="00BB7219">
      <w:pPr>
        <w:autoSpaceDE w:val="0"/>
        <w:autoSpaceDN w:val="0"/>
        <w:adjustRightInd w:val="0"/>
        <w:spacing w:after="0" w:line="240" w:lineRule="auto"/>
        <w:jc w:val="both"/>
        <w:rPr>
          <w:rFonts w:ascii="Arial" w:hAnsi="Arial" w:cs="Arial"/>
          <w:sz w:val="24"/>
          <w:szCs w:val="24"/>
        </w:rPr>
        <w:sectPr w:rsidR="00236E2A" w:rsidRPr="004E4F5B" w:rsidSect="00871ED2">
          <w:footerReference w:type="default" r:id="rId11"/>
          <w:footnotePr>
            <w:numFmt w:val="chicago"/>
            <w:numRestart w:val="eachSect"/>
          </w:footnotePr>
          <w:pgSz w:w="12240" w:h="15840" w:code="1"/>
          <w:pgMar w:top="1701" w:right="1701" w:bottom="1701" w:left="1701" w:header="964" w:footer="964" w:gutter="0"/>
          <w:cols w:space="708"/>
          <w:docGrid w:linePitch="360"/>
        </w:sectPr>
      </w:pPr>
    </w:p>
    <w:p w14:paraId="75C5BCEA" w14:textId="479095BC" w:rsidR="00C02AF7" w:rsidRPr="004E4F5B" w:rsidRDefault="000102F6" w:rsidP="000102F6">
      <w:pPr>
        <w:autoSpaceDE w:val="0"/>
        <w:autoSpaceDN w:val="0"/>
        <w:adjustRightInd w:val="0"/>
        <w:spacing w:after="0" w:line="240" w:lineRule="auto"/>
        <w:rPr>
          <w:rFonts w:ascii="Arial" w:hAnsi="Arial" w:cs="Arial"/>
          <w:sz w:val="24"/>
          <w:szCs w:val="24"/>
        </w:rPr>
      </w:pPr>
      <w:r w:rsidRPr="004E4F5B">
        <w:rPr>
          <w:rFonts w:ascii="Arial" w:hAnsi="Arial" w:cs="Arial"/>
          <w:b/>
          <w:bCs/>
          <w:sz w:val="24"/>
          <w:szCs w:val="24"/>
        </w:rPr>
        <w:t>Identidad Digital – Desafíos y tendencias</w:t>
      </w:r>
    </w:p>
    <w:p w14:paraId="78B335E0" w14:textId="4600CEE0" w:rsidR="00C02AF7" w:rsidRPr="004E4F5B" w:rsidRDefault="000102F6" w:rsidP="00040455">
      <w:pPr>
        <w:spacing w:after="0" w:line="276" w:lineRule="auto"/>
        <w:rPr>
          <w:rFonts w:ascii="Arial" w:hAnsi="Arial" w:cs="Arial"/>
          <w:b/>
          <w:bCs/>
          <w:sz w:val="24"/>
          <w:szCs w:val="24"/>
          <w:lang w:val="en-US"/>
        </w:rPr>
      </w:pPr>
      <w:r w:rsidRPr="004E4F5B">
        <w:rPr>
          <w:rFonts w:ascii="Arial" w:hAnsi="Arial" w:cs="Arial"/>
          <w:b/>
          <w:bCs/>
          <w:sz w:val="24"/>
          <w:szCs w:val="24"/>
          <w:lang w:val="en-US"/>
        </w:rPr>
        <w:t>Digital Identity – Challenges and trends</w:t>
      </w:r>
    </w:p>
    <w:p w14:paraId="28CAE23E" w14:textId="77777777" w:rsidR="000102F6" w:rsidRPr="004E4F5B" w:rsidRDefault="000102F6" w:rsidP="00040455">
      <w:pPr>
        <w:spacing w:after="0" w:line="276" w:lineRule="auto"/>
        <w:rPr>
          <w:rFonts w:ascii="Arial" w:hAnsi="Arial" w:cs="Arial"/>
          <w:b/>
          <w:bCs/>
          <w:sz w:val="24"/>
          <w:szCs w:val="24"/>
          <w:lang w:val="en-US"/>
        </w:rPr>
      </w:pPr>
    </w:p>
    <w:p w14:paraId="509463A9" w14:textId="77777777" w:rsidR="000102F6" w:rsidRPr="00DA11A3" w:rsidRDefault="000102F6" w:rsidP="000102F6">
      <w:pPr>
        <w:autoSpaceDE w:val="0"/>
        <w:autoSpaceDN w:val="0"/>
        <w:adjustRightInd w:val="0"/>
        <w:spacing w:after="0" w:line="240" w:lineRule="auto"/>
        <w:rPr>
          <w:rFonts w:ascii="Arial" w:hAnsi="Arial" w:cs="Arial"/>
          <w:b/>
          <w:bCs/>
          <w:sz w:val="24"/>
          <w:szCs w:val="24"/>
          <w:lang w:val="en-US"/>
        </w:rPr>
      </w:pPr>
      <w:r w:rsidRPr="00DA11A3">
        <w:rPr>
          <w:rFonts w:ascii="Arial" w:hAnsi="Arial" w:cs="Arial"/>
          <w:b/>
          <w:bCs/>
          <w:sz w:val="24"/>
          <w:szCs w:val="24"/>
          <w:lang w:val="en-US"/>
        </w:rPr>
        <w:t>Andrés Berdugo</w:t>
      </w:r>
    </w:p>
    <w:p w14:paraId="67C03517"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Andrés Molano</w:t>
      </w:r>
    </w:p>
    <w:p w14:paraId="477764FE"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Enrique Ramírez</w:t>
      </w:r>
    </w:p>
    <w:p w14:paraId="47185D62" w14:textId="54F7F4CE"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Oscar Vega</w:t>
      </w:r>
    </w:p>
    <w:p w14:paraId="0CC34E66"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Pedro Téllez</w:t>
      </w:r>
    </w:p>
    <w:p w14:paraId="31EF598C" w14:textId="77777777" w:rsidR="00D57BF3" w:rsidRPr="004E4F5B" w:rsidRDefault="000102F6" w:rsidP="000102F6">
      <w:pPr>
        <w:autoSpaceDE w:val="0"/>
        <w:autoSpaceDN w:val="0"/>
        <w:adjustRightInd w:val="0"/>
        <w:spacing w:after="0" w:line="240" w:lineRule="auto"/>
        <w:rPr>
          <w:rFonts w:ascii="Arial" w:hAnsi="Arial" w:cs="Arial"/>
          <w:b/>
          <w:bCs/>
          <w:sz w:val="24"/>
          <w:szCs w:val="24"/>
        </w:rPr>
      </w:pPr>
      <w:r w:rsidRPr="004E4F5B">
        <w:rPr>
          <w:rFonts w:ascii="Arial" w:hAnsi="Arial" w:cs="Arial"/>
          <w:b/>
          <w:bCs/>
          <w:sz w:val="24"/>
          <w:szCs w:val="24"/>
        </w:rPr>
        <w:t>Raúl Garay</w:t>
      </w:r>
    </w:p>
    <w:p w14:paraId="7FFE9369" w14:textId="77777777" w:rsidR="000102F6" w:rsidRPr="004E4F5B" w:rsidRDefault="000102F6" w:rsidP="000102F6">
      <w:pPr>
        <w:autoSpaceDE w:val="0"/>
        <w:autoSpaceDN w:val="0"/>
        <w:adjustRightInd w:val="0"/>
        <w:spacing w:after="0" w:line="240" w:lineRule="auto"/>
        <w:rPr>
          <w:rFonts w:ascii="Arial" w:hAnsi="Arial" w:cs="Arial"/>
          <w:b/>
          <w:bCs/>
          <w:sz w:val="24"/>
          <w:szCs w:val="24"/>
        </w:rPr>
      </w:pPr>
    </w:p>
    <w:p w14:paraId="2343E307" w14:textId="59984CD8" w:rsidR="000102F6" w:rsidRPr="004E4F5B" w:rsidRDefault="000102F6" w:rsidP="000102F6">
      <w:pPr>
        <w:autoSpaceDE w:val="0"/>
        <w:autoSpaceDN w:val="0"/>
        <w:adjustRightInd w:val="0"/>
        <w:spacing w:after="0" w:line="240" w:lineRule="auto"/>
        <w:rPr>
          <w:rFonts w:ascii="Arial" w:hAnsi="Arial" w:cs="Arial"/>
          <w:sz w:val="24"/>
          <w:szCs w:val="24"/>
        </w:rPr>
        <w:sectPr w:rsidR="000102F6" w:rsidRPr="004E4F5B" w:rsidSect="00D57BF3">
          <w:footerReference w:type="default" r:id="rId12"/>
          <w:footnotePr>
            <w:numRestart w:val="eachSect"/>
          </w:footnotePr>
          <w:type w:val="continuous"/>
          <w:pgSz w:w="12240" w:h="15840" w:code="1"/>
          <w:pgMar w:top="1701" w:right="1701" w:bottom="1701" w:left="1701" w:header="964" w:footer="964" w:gutter="0"/>
          <w:cols w:space="708"/>
          <w:docGrid w:linePitch="360"/>
        </w:sectPr>
      </w:pPr>
    </w:p>
    <w:p w14:paraId="55B07BC9" w14:textId="77777777" w:rsidR="00093CA7" w:rsidRPr="004E4F5B" w:rsidRDefault="00093CA7" w:rsidP="00093CA7">
      <w:pPr>
        <w:autoSpaceDE w:val="0"/>
        <w:autoSpaceDN w:val="0"/>
        <w:adjustRightInd w:val="0"/>
        <w:spacing w:after="0" w:line="240" w:lineRule="auto"/>
        <w:rPr>
          <w:rFonts w:ascii="Arial" w:hAnsi="Arial" w:cs="Arial"/>
          <w:sz w:val="24"/>
          <w:szCs w:val="24"/>
        </w:rPr>
      </w:pPr>
      <w:r w:rsidRPr="004E4F5B">
        <w:rPr>
          <w:rFonts w:ascii="Arial" w:hAnsi="Arial" w:cs="Arial"/>
          <w:sz w:val="24"/>
          <w:szCs w:val="24"/>
        </w:rPr>
        <w:t>Escuela Superior de Guerra “General Rafael Reyes Prieto”</w:t>
      </w:r>
    </w:p>
    <w:p w14:paraId="19EA3536" w14:textId="17593905" w:rsidR="00093CA7" w:rsidRPr="004E4F5B" w:rsidRDefault="00093CA7" w:rsidP="00040455">
      <w:pPr>
        <w:spacing w:after="0" w:line="276" w:lineRule="auto"/>
        <w:rPr>
          <w:rFonts w:ascii="Arial" w:hAnsi="Arial" w:cs="Arial"/>
          <w:b/>
          <w:bCs/>
          <w:sz w:val="24"/>
          <w:szCs w:val="24"/>
        </w:rPr>
      </w:pPr>
    </w:p>
    <w:p w14:paraId="54ED2345" w14:textId="77777777" w:rsidR="00093CA7" w:rsidRPr="004E4F5B" w:rsidRDefault="00093CA7" w:rsidP="00040455">
      <w:pPr>
        <w:spacing w:after="0" w:line="276" w:lineRule="auto"/>
        <w:rPr>
          <w:rFonts w:ascii="Arial" w:hAnsi="Arial" w:cs="Arial"/>
          <w:b/>
          <w:bCs/>
          <w:sz w:val="24"/>
          <w:szCs w:val="24"/>
        </w:rPr>
      </w:pPr>
    </w:p>
    <w:p w14:paraId="4B5C8808" w14:textId="646E9A78" w:rsidR="009A0E19" w:rsidRPr="004E4F5B" w:rsidRDefault="009A0E19" w:rsidP="00D57BF3">
      <w:pPr>
        <w:autoSpaceDE w:val="0"/>
        <w:autoSpaceDN w:val="0"/>
        <w:adjustRightInd w:val="0"/>
        <w:spacing w:after="0" w:line="276" w:lineRule="auto"/>
        <w:jc w:val="both"/>
        <w:rPr>
          <w:rFonts w:ascii="Arial" w:hAnsi="Arial" w:cs="Arial"/>
          <w:sz w:val="24"/>
          <w:szCs w:val="24"/>
        </w:rPr>
      </w:pPr>
      <w:r w:rsidRPr="004E4F5B">
        <w:rPr>
          <w:rFonts w:ascii="Arial" w:hAnsi="Arial" w:cs="Arial"/>
          <w:b/>
          <w:bCs/>
          <w:sz w:val="24"/>
          <w:szCs w:val="24"/>
        </w:rPr>
        <w:t xml:space="preserve">Resumen: </w:t>
      </w:r>
      <w:r w:rsidR="000102F6" w:rsidRPr="004E4F5B">
        <w:rPr>
          <w:rFonts w:ascii="Arial" w:hAnsi="Arial" w:cs="Arial"/>
          <w:sz w:val="24"/>
          <w:szCs w:val="24"/>
          <w:lang w:val="es-MX"/>
        </w:rPr>
        <w:t xml:space="preserve">En este artículo se muestran los desafíos y tendencias que tiene la identidad digital para salvaguardar los datos de personales naturales o jurídicas que hoy por hoy realizan algún tipo de trámite en línea, ya sea en el sector financiera, de salud o cadena se suministró. La integración de la inteligencia artificial (IA) y </w:t>
      </w:r>
      <w:proofErr w:type="spellStart"/>
      <w:r w:rsidR="000102F6" w:rsidRPr="004E4F5B">
        <w:rPr>
          <w:rFonts w:ascii="Arial" w:hAnsi="Arial" w:cs="Arial"/>
          <w:sz w:val="24"/>
          <w:szCs w:val="24"/>
          <w:lang w:val="es-MX"/>
        </w:rPr>
        <w:t>Blockchain</w:t>
      </w:r>
      <w:proofErr w:type="spellEnd"/>
      <w:r w:rsidR="000102F6" w:rsidRPr="004E4F5B">
        <w:rPr>
          <w:rFonts w:ascii="Arial" w:hAnsi="Arial" w:cs="Arial"/>
          <w:sz w:val="24"/>
          <w:szCs w:val="24"/>
          <w:lang w:val="es-MX"/>
        </w:rPr>
        <w:t xml:space="preserve"> marcarán una diferencia a la hora de brindar transparencia y seguridad, por un lado, la IA y su análisis de información en tiempos cada vez más cortos permitirán la reducción significativa de fraude y por el otro </w:t>
      </w:r>
      <w:proofErr w:type="spellStart"/>
      <w:r w:rsidR="000102F6" w:rsidRPr="004E4F5B">
        <w:rPr>
          <w:rFonts w:ascii="Arial" w:hAnsi="Arial" w:cs="Arial"/>
          <w:sz w:val="24"/>
          <w:szCs w:val="24"/>
          <w:lang w:val="es-MX"/>
        </w:rPr>
        <w:t>Blockchain</w:t>
      </w:r>
      <w:proofErr w:type="spellEnd"/>
      <w:r w:rsidR="000102F6" w:rsidRPr="004E4F5B">
        <w:rPr>
          <w:rFonts w:ascii="Arial" w:hAnsi="Arial" w:cs="Arial"/>
          <w:sz w:val="24"/>
          <w:szCs w:val="24"/>
          <w:lang w:val="es-MX"/>
        </w:rPr>
        <w:t xml:space="preserve"> permitiendo el control de la información sin la necesidad de una autoridad central.</w:t>
      </w:r>
    </w:p>
    <w:p w14:paraId="39F34373" w14:textId="77777777" w:rsidR="009A0E19" w:rsidRPr="004E4F5B" w:rsidRDefault="009A0E19" w:rsidP="009A0E19">
      <w:pPr>
        <w:spacing w:after="0" w:line="276" w:lineRule="auto"/>
        <w:jc w:val="both"/>
        <w:rPr>
          <w:rFonts w:ascii="Arial" w:hAnsi="Arial" w:cs="Arial"/>
          <w:b/>
          <w:bCs/>
          <w:sz w:val="24"/>
          <w:szCs w:val="24"/>
        </w:rPr>
      </w:pPr>
    </w:p>
    <w:p w14:paraId="0C7EA492" w14:textId="30F70930" w:rsidR="00040455" w:rsidRPr="004E4F5B" w:rsidRDefault="009A0E19" w:rsidP="009A0E19">
      <w:pPr>
        <w:spacing w:after="0" w:line="276" w:lineRule="auto"/>
        <w:jc w:val="both"/>
        <w:rPr>
          <w:rFonts w:ascii="Arial" w:hAnsi="Arial" w:cs="Arial"/>
          <w:b/>
          <w:bCs/>
          <w:sz w:val="24"/>
          <w:szCs w:val="24"/>
        </w:rPr>
      </w:pPr>
      <w:r w:rsidRPr="004E4F5B">
        <w:rPr>
          <w:rFonts w:ascii="Arial" w:hAnsi="Arial" w:cs="Arial"/>
          <w:b/>
          <w:bCs/>
          <w:sz w:val="24"/>
          <w:szCs w:val="24"/>
        </w:rPr>
        <w:t xml:space="preserve">Palabras clave: </w:t>
      </w:r>
      <w:r w:rsidR="000102F6" w:rsidRPr="004E4F5B">
        <w:rPr>
          <w:rFonts w:ascii="Arial" w:hAnsi="Arial" w:cs="Arial"/>
          <w:sz w:val="24"/>
          <w:szCs w:val="24"/>
        </w:rPr>
        <w:t xml:space="preserve">identidad digital; identidad humana; </w:t>
      </w:r>
      <w:proofErr w:type="spellStart"/>
      <w:r w:rsidR="000102F6" w:rsidRPr="004E4F5B">
        <w:rPr>
          <w:rFonts w:ascii="Arial" w:hAnsi="Arial" w:cs="Arial"/>
          <w:sz w:val="24"/>
          <w:szCs w:val="24"/>
        </w:rPr>
        <w:t>inteligenica</w:t>
      </w:r>
      <w:proofErr w:type="spellEnd"/>
      <w:r w:rsidR="000102F6" w:rsidRPr="004E4F5B">
        <w:rPr>
          <w:rFonts w:ascii="Arial" w:hAnsi="Arial" w:cs="Arial"/>
          <w:sz w:val="24"/>
          <w:szCs w:val="24"/>
        </w:rPr>
        <w:t xml:space="preserve"> artificial;  </w:t>
      </w:r>
      <w:proofErr w:type="spellStart"/>
      <w:r w:rsidR="000102F6" w:rsidRPr="004E4F5B">
        <w:rPr>
          <w:rFonts w:ascii="Arial" w:hAnsi="Arial" w:cs="Arial"/>
          <w:sz w:val="24"/>
          <w:szCs w:val="24"/>
        </w:rPr>
        <w:t>blockchain</w:t>
      </w:r>
      <w:proofErr w:type="spellEnd"/>
      <w:r w:rsidR="000102F6" w:rsidRPr="004E4F5B">
        <w:rPr>
          <w:rFonts w:ascii="Arial" w:hAnsi="Arial" w:cs="Arial"/>
          <w:sz w:val="24"/>
          <w:szCs w:val="24"/>
        </w:rPr>
        <w:t>.</w:t>
      </w:r>
    </w:p>
    <w:p w14:paraId="4C01CD46" w14:textId="7021E122" w:rsidR="008E42F2" w:rsidRPr="004E4F5B" w:rsidRDefault="008E42F2" w:rsidP="00040455">
      <w:pPr>
        <w:spacing w:after="0" w:line="276" w:lineRule="auto"/>
        <w:rPr>
          <w:rFonts w:ascii="Arial" w:hAnsi="Arial" w:cs="Arial"/>
          <w:b/>
          <w:bCs/>
          <w:sz w:val="24"/>
          <w:szCs w:val="24"/>
        </w:rPr>
      </w:pPr>
    </w:p>
    <w:p w14:paraId="5EC6CDE9" w14:textId="13FC5E0F" w:rsidR="006226A8" w:rsidRPr="004E4F5B" w:rsidRDefault="006226A8" w:rsidP="00040455">
      <w:pPr>
        <w:spacing w:after="0" w:line="276" w:lineRule="auto"/>
        <w:rPr>
          <w:rFonts w:ascii="Arial" w:hAnsi="Arial" w:cs="Arial"/>
          <w:b/>
          <w:bCs/>
          <w:sz w:val="24"/>
          <w:szCs w:val="24"/>
        </w:rPr>
      </w:pPr>
    </w:p>
    <w:p w14:paraId="0B0DFE5D" w14:textId="460EC941" w:rsidR="006226A8" w:rsidRPr="004E4F5B" w:rsidRDefault="006226A8" w:rsidP="00D57BF3">
      <w:pPr>
        <w:autoSpaceDE w:val="0"/>
        <w:autoSpaceDN w:val="0"/>
        <w:adjustRightInd w:val="0"/>
        <w:spacing w:after="0" w:line="276" w:lineRule="auto"/>
        <w:jc w:val="both"/>
        <w:rPr>
          <w:rFonts w:ascii="Arial" w:hAnsi="Arial" w:cs="Arial"/>
          <w:sz w:val="24"/>
          <w:szCs w:val="24"/>
          <w:lang w:val="en-US"/>
        </w:rPr>
      </w:pPr>
      <w:r w:rsidRPr="00DA11A3">
        <w:rPr>
          <w:rFonts w:ascii="Arial" w:hAnsi="Arial" w:cs="Arial"/>
          <w:b/>
          <w:bCs/>
          <w:sz w:val="24"/>
          <w:szCs w:val="24"/>
          <w:lang w:val="en-US"/>
        </w:rPr>
        <w:t xml:space="preserve">Abstract: </w:t>
      </w:r>
      <w:r w:rsidR="000102F6" w:rsidRPr="00DA11A3">
        <w:rPr>
          <w:rFonts w:ascii="Arial" w:hAnsi="Arial" w:cs="Arial"/>
          <w:sz w:val="24"/>
          <w:szCs w:val="24"/>
          <w:lang w:val="en-US"/>
        </w:rPr>
        <w:t>This article shows the challenges and trends that digital identity has to safeguard the data of natural persons or legal entities that today carry out some type of procedure online, whether in the financial, health or supply chain sectors. The integration of artificial intelligence (AI) and Blockchain will make a difference when it comes to providing transparency and security. On the one hand, AI and its analysis of information in increasingly shorter times will allow for a significant reduction in fraud and, on the other, Blockchain allowing control of information without the need for a central authority</w:t>
      </w:r>
    </w:p>
    <w:p w14:paraId="5A19F0A3" w14:textId="77777777" w:rsidR="006226A8" w:rsidRPr="004E4F5B" w:rsidRDefault="006226A8" w:rsidP="006226A8">
      <w:pPr>
        <w:autoSpaceDE w:val="0"/>
        <w:autoSpaceDN w:val="0"/>
        <w:adjustRightInd w:val="0"/>
        <w:spacing w:after="0" w:line="240" w:lineRule="auto"/>
        <w:jc w:val="both"/>
        <w:rPr>
          <w:rFonts w:ascii="Arial" w:hAnsi="Arial" w:cs="Arial"/>
          <w:b/>
          <w:bCs/>
          <w:sz w:val="24"/>
          <w:szCs w:val="24"/>
          <w:lang w:val="en-US"/>
        </w:rPr>
      </w:pPr>
    </w:p>
    <w:p w14:paraId="32E3FBC5" w14:textId="04883CB9" w:rsidR="006226A8" w:rsidRPr="004E4F5B" w:rsidRDefault="006226A8" w:rsidP="006226A8">
      <w:pPr>
        <w:spacing w:after="0" w:line="276" w:lineRule="auto"/>
        <w:jc w:val="both"/>
        <w:rPr>
          <w:rFonts w:ascii="Arial" w:hAnsi="Arial" w:cs="Arial"/>
          <w:b/>
          <w:bCs/>
          <w:sz w:val="24"/>
          <w:szCs w:val="24"/>
          <w:lang w:val="en-US"/>
        </w:rPr>
      </w:pPr>
      <w:r w:rsidRPr="004E4F5B">
        <w:rPr>
          <w:rFonts w:ascii="Arial" w:hAnsi="Arial" w:cs="Arial"/>
          <w:b/>
          <w:bCs/>
          <w:sz w:val="24"/>
          <w:szCs w:val="24"/>
          <w:lang w:val="en-US"/>
        </w:rPr>
        <w:t xml:space="preserve">Keywords: </w:t>
      </w:r>
      <w:r w:rsidR="000102F6" w:rsidRPr="004E4F5B">
        <w:rPr>
          <w:rFonts w:ascii="Arial" w:hAnsi="Arial" w:cs="Arial"/>
          <w:sz w:val="24"/>
          <w:szCs w:val="24"/>
          <w:lang w:val="en-US"/>
        </w:rPr>
        <w:t>digital identity; human identity; artificial intelligence; blockchain.</w:t>
      </w:r>
    </w:p>
    <w:p w14:paraId="53B11747" w14:textId="77777777" w:rsidR="006226A8" w:rsidRPr="004E4F5B" w:rsidRDefault="006226A8" w:rsidP="00040455">
      <w:pPr>
        <w:spacing w:after="0" w:line="276" w:lineRule="auto"/>
        <w:rPr>
          <w:rFonts w:ascii="Arial" w:hAnsi="Arial" w:cs="Arial"/>
          <w:b/>
          <w:bCs/>
          <w:sz w:val="24"/>
          <w:szCs w:val="24"/>
          <w:lang w:val="en-US"/>
        </w:rPr>
      </w:pPr>
    </w:p>
    <w:p w14:paraId="545C218D" w14:textId="6D800240" w:rsidR="008E42F2" w:rsidRPr="004E4F5B" w:rsidRDefault="008E42F2" w:rsidP="008E42F2">
      <w:pPr>
        <w:autoSpaceDE w:val="0"/>
        <w:autoSpaceDN w:val="0"/>
        <w:adjustRightInd w:val="0"/>
        <w:spacing w:after="0" w:line="240" w:lineRule="auto"/>
        <w:rPr>
          <w:rFonts w:ascii="Arial" w:hAnsi="Arial" w:cs="Arial"/>
          <w:sz w:val="24"/>
          <w:szCs w:val="24"/>
          <w:lang w:val="en-US"/>
        </w:rPr>
      </w:pPr>
    </w:p>
    <w:p w14:paraId="62E33DE5" w14:textId="77777777" w:rsidR="008E42F2" w:rsidRPr="004E4F5B" w:rsidRDefault="008E42F2" w:rsidP="008E42F2">
      <w:pPr>
        <w:autoSpaceDE w:val="0"/>
        <w:autoSpaceDN w:val="0"/>
        <w:adjustRightInd w:val="0"/>
        <w:spacing w:after="0" w:line="240" w:lineRule="auto"/>
        <w:rPr>
          <w:rFonts w:ascii="Arial" w:hAnsi="Arial" w:cs="Arial"/>
          <w:sz w:val="24"/>
          <w:szCs w:val="24"/>
          <w:lang w:val="en-US"/>
        </w:rPr>
      </w:pPr>
    </w:p>
    <w:p w14:paraId="5F78FE2D" w14:textId="42CA62B7" w:rsidR="00BA1538" w:rsidRPr="004E4F5B" w:rsidRDefault="00BA1538" w:rsidP="008E42F2">
      <w:pPr>
        <w:spacing w:after="0" w:line="276" w:lineRule="auto"/>
        <w:rPr>
          <w:rFonts w:ascii="Arial" w:hAnsi="Arial" w:cs="Arial"/>
          <w:b/>
          <w:bCs/>
          <w:sz w:val="24"/>
          <w:szCs w:val="24"/>
          <w:lang w:val="en-US"/>
        </w:rPr>
        <w:sectPr w:rsidR="00BA1538" w:rsidRPr="004E4F5B" w:rsidSect="00D57BF3">
          <w:footnotePr>
            <w:numFmt w:val="chicago"/>
            <w:numRestart w:val="eachSect"/>
          </w:footnotePr>
          <w:type w:val="continuous"/>
          <w:pgSz w:w="12240" w:h="15840" w:code="1"/>
          <w:pgMar w:top="1701" w:right="1701" w:bottom="1701" w:left="1701" w:header="964" w:footer="964" w:gutter="0"/>
          <w:cols w:space="708"/>
          <w:docGrid w:linePitch="360"/>
        </w:sectPr>
      </w:pPr>
    </w:p>
    <w:p w14:paraId="7AE91ED6" w14:textId="1316F077" w:rsidR="000102F6" w:rsidRPr="004E4F5B" w:rsidRDefault="00CC0447" w:rsidP="000102F6">
      <w:pPr>
        <w:spacing w:after="0" w:line="480" w:lineRule="auto"/>
        <w:rPr>
          <w:rStyle w:val="hps"/>
          <w:rFonts w:ascii="Arial" w:hAnsi="Arial" w:cs="Arial"/>
          <w:sz w:val="24"/>
          <w:szCs w:val="24"/>
        </w:rPr>
      </w:pPr>
      <w:r w:rsidRPr="00DA11A3">
        <w:rPr>
          <w:rFonts w:ascii="Arial" w:hAnsi="Arial" w:cs="Arial"/>
          <w:b/>
          <w:sz w:val="24"/>
          <w:szCs w:val="24"/>
          <w:lang w:val="en-US"/>
        </w:rPr>
        <w:lastRenderedPageBreak/>
        <w:t xml:space="preserve"> </w:t>
      </w:r>
      <w:r w:rsidR="003A041E" w:rsidRPr="004E4F5B">
        <w:rPr>
          <w:rFonts w:ascii="Arial" w:hAnsi="Arial" w:cs="Arial"/>
          <w:b/>
          <w:sz w:val="24"/>
          <w:szCs w:val="24"/>
        </w:rPr>
        <w:t>Introducción</w:t>
      </w:r>
    </w:p>
    <w:p w14:paraId="5C50FE16" w14:textId="6F4A5188" w:rsidR="000102F6" w:rsidRPr="002C0F56" w:rsidRDefault="000102F6" w:rsidP="00BA6258">
      <w:pPr>
        <w:pStyle w:val="TextBody"/>
        <w:spacing w:line="360" w:lineRule="auto"/>
        <w:jc w:val="both"/>
        <w:rPr>
          <w:rStyle w:val="hps"/>
          <w:rFonts w:ascii="Arial" w:hAnsi="Arial" w:cs="Arial"/>
          <w:b/>
          <w:bCs/>
          <w:color w:val="C45911" w:themeColor="accent2" w:themeShade="BF"/>
          <w:szCs w:val="24"/>
          <w:lang w:val="es-MX"/>
        </w:rPr>
      </w:pPr>
      <w:r w:rsidRPr="004E4F5B">
        <w:rPr>
          <w:rStyle w:val="hps"/>
          <w:rFonts w:ascii="Arial" w:hAnsi="Arial" w:cs="Arial"/>
          <w:szCs w:val="24"/>
          <w:lang w:val="es-MX"/>
        </w:rPr>
        <w:t>La identidad digital se ha convertido en uno de los aspectos más importantes en la vida de una persona u organización. Hoy en día, cuando la interacciones en línea son cada vez más comunes, administrar o llevar gestión de la identidad digital de forma segura y efectiva plantea diferentes desafíos y oportunidades</w:t>
      </w:r>
      <w:r w:rsidRPr="00207F0B">
        <w:rPr>
          <w:rStyle w:val="hps"/>
          <w:rFonts w:ascii="Arial" w:hAnsi="Arial" w:cs="Arial"/>
          <w:color w:val="1F3864" w:themeColor="accent1" w:themeShade="80"/>
          <w:szCs w:val="24"/>
          <w:lang w:val="es-MX"/>
        </w:rPr>
        <w:t xml:space="preserve">., </w:t>
      </w:r>
      <w:r w:rsidRPr="002C0F56">
        <w:rPr>
          <w:rStyle w:val="hps"/>
          <w:rFonts w:ascii="Arial" w:hAnsi="Arial" w:cs="Arial"/>
          <w:b/>
          <w:bCs/>
          <w:color w:val="C45911" w:themeColor="accent2" w:themeShade="BF"/>
          <w:szCs w:val="24"/>
          <w:lang w:val="es-MX"/>
        </w:rPr>
        <w:t xml:space="preserve">en un mundo donde la identidad digital de ser entendida desde un aspecto macro en razón a que </w:t>
      </w:r>
      <w:r w:rsidR="00EC7BB7">
        <w:rPr>
          <w:rStyle w:val="hps"/>
          <w:rFonts w:ascii="Arial" w:hAnsi="Arial" w:cs="Arial"/>
          <w:b/>
          <w:bCs/>
          <w:color w:val="C45911" w:themeColor="accent2" w:themeShade="BF"/>
          <w:szCs w:val="24"/>
          <w:lang w:val="es-MX"/>
        </w:rPr>
        <w:t xml:space="preserve">la misma </w:t>
      </w:r>
      <w:r w:rsidRPr="002C0F56">
        <w:rPr>
          <w:rStyle w:val="hps"/>
          <w:rFonts w:ascii="Arial" w:hAnsi="Arial" w:cs="Arial"/>
          <w:b/>
          <w:bCs/>
          <w:color w:val="C45911" w:themeColor="accent2" w:themeShade="BF"/>
          <w:szCs w:val="24"/>
          <w:lang w:val="es-MX"/>
        </w:rPr>
        <w:t xml:space="preserve">esta; </w:t>
      </w:r>
    </w:p>
    <w:p w14:paraId="2A30860F" w14:textId="7F7D8D3F" w:rsidR="000102F6" w:rsidRPr="002C0F56" w:rsidRDefault="000102F6" w:rsidP="000102F6">
      <w:pPr>
        <w:pStyle w:val="TextBody"/>
        <w:spacing w:line="240" w:lineRule="auto"/>
        <w:ind w:left="567" w:right="567" w:firstLine="0"/>
        <w:jc w:val="both"/>
        <w:rPr>
          <w:rFonts w:ascii="Arial" w:hAnsi="Arial" w:cs="Arial"/>
          <w:b/>
          <w:bCs/>
          <w:color w:val="C45911" w:themeColor="accent2" w:themeShade="BF"/>
          <w:szCs w:val="24"/>
          <w:lang w:val="es-419"/>
        </w:rPr>
      </w:pPr>
      <w:r w:rsidRPr="002C0F56">
        <w:rPr>
          <w:rFonts w:ascii="Arial" w:hAnsi="Arial" w:cs="Arial"/>
          <w:b/>
          <w:bCs/>
          <w:color w:val="C45911" w:themeColor="accent2" w:themeShade="BF"/>
          <w:szCs w:val="24"/>
          <w:lang w:val="es-419"/>
        </w:rPr>
        <w:t>Constituida por diferentes tipos de datos según el usuario tenga o no la intención de revelarlos, lo que da lugar a una identidad declarada, compuesta por aquella información que revela expresamente la persona, otra identidad actuante, según las acciones que esta lleva a cabo, y otra calculada o inferida, según el análisis de las acciones que realiza la persona. Toda esta información puede ser utilizada para configurar una idea de quién es y qué le gusta a una persona determinada</w:t>
      </w:r>
      <w:sdt>
        <w:sdtPr>
          <w:rPr>
            <w:rFonts w:ascii="Arial" w:hAnsi="Arial" w:cs="Arial"/>
            <w:b/>
            <w:bCs/>
            <w:color w:val="C45911" w:themeColor="accent2" w:themeShade="BF"/>
            <w:szCs w:val="24"/>
            <w:lang w:val="es-419"/>
          </w:rPr>
          <w:id w:val="-954637766"/>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Fun13 \l 2058 </w:instrText>
          </w:r>
          <w:r w:rsidR="000B4886"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MX"/>
            </w:rPr>
            <w:t xml:space="preserve"> </w:t>
          </w:r>
          <w:r w:rsidR="004C3242" w:rsidRPr="004C3242">
            <w:rPr>
              <w:rFonts w:ascii="Arial" w:hAnsi="Arial" w:cs="Arial"/>
              <w:noProof/>
              <w:color w:val="C45911" w:themeColor="accent2" w:themeShade="BF"/>
              <w:szCs w:val="24"/>
              <w:lang w:val="es-MX"/>
            </w:rPr>
            <w:t>(Fundación Telefónica, 2013)</w:t>
          </w:r>
          <w:r w:rsidR="000B4886" w:rsidRPr="002C0F56">
            <w:rPr>
              <w:rFonts w:ascii="Arial" w:hAnsi="Arial" w:cs="Arial"/>
              <w:b/>
              <w:bCs/>
              <w:color w:val="C45911" w:themeColor="accent2" w:themeShade="BF"/>
              <w:szCs w:val="24"/>
              <w:lang w:val="es-419"/>
            </w:rPr>
            <w:fldChar w:fldCharType="end"/>
          </w:r>
        </w:sdtContent>
      </w:sdt>
      <w:r w:rsidR="000B4886" w:rsidRPr="002C0F56">
        <w:rPr>
          <w:rFonts w:ascii="Arial" w:hAnsi="Arial" w:cs="Arial"/>
          <w:b/>
          <w:bCs/>
          <w:color w:val="C45911" w:themeColor="accent2" w:themeShade="BF"/>
          <w:szCs w:val="24"/>
          <w:lang w:val="es-419"/>
        </w:rPr>
        <w:t xml:space="preserve">. </w:t>
      </w:r>
    </w:p>
    <w:p w14:paraId="2293AECA" w14:textId="77777777" w:rsidR="000102F6" w:rsidRPr="002C0F56" w:rsidRDefault="000102F6" w:rsidP="000102F6">
      <w:pPr>
        <w:pStyle w:val="TextBody"/>
        <w:spacing w:line="240" w:lineRule="auto"/>
        <w:ind w:right="567" w:firstLine="0"/>
        <w:jc w:val="both"/>
        <w:rPr>
          <w:rFonts w:ascii="Arial" w:hAnsi="Arial" w:cs="Arial"/>
          <w:b/>
          <w:bCs/>
          <w:color w:val="C45911" w:themeColor="accent2" w:themeShade="BF"/>
          <w:szCs w:val="24"/>
          <w:lang w:val="es-419"/>
        </w:rPr>
      </w:pPr>
    </w:p>
    <w:p w14:paraId="5C4265BA" w14:textId="56B5BD19" w:rsidR="000102F6" w:rsidRPr="002C0F56" w:rsidRDefault="000102F6" w:rsidP="00BA6258">
      <w:pPr>
        <w:pStyle w:val="TextBody"/>
        <w:spacing w:line="360" w:lineRule="auto"/>
        <w:jc w:val="both"/>
        <w:rPr>
          <w:rFonts w:ascii="Arial" w:hAnsi="Arial" w:cs="Arial"/>
          <w:b/>
          <w:bCs/>
          <w:color w:val="C45911" w:themeColor="accent2" w:themeShade="BF"/>
          <w:szCs w:val="24"/>
          <w:lang w:val="es-MX"/>
        </w:rPr>
      </w:pPr>
      <w:r w:rsidRPr="002C0F56">
        <w:rPr>
          <w:rFonts w:ascii="Arial" w:hAnsi="Arial" w:cs="Arial"/>
          <w:b/>
          <w:bCs/>
          <w:color w:val="C45911" w:themeColor="accent2" w:themeShade="BF"/>
          <w:szCs w:val="24"/>
          <w:lang w:val="es-419"/>
        </w:rPr>
        <w:t>De este modo, la identidad digital empieza</w:t>
      </w:r>
      <w:r w:rsidR="00EC7BB7">
        <w:rPr>
          <w:rFonts w:ascii="Arial" w:hAnsi="Arial" w:cs="Arial"/>
          <w:b/>
          <w:bCs/>
          <w:color w:val="C45911" w:themeColor="accent2" w:themeShade="BF"/>
          <w:szCs w:val="24"/>
          <w:lang w:val="es-419"/>
        </w:rPr>
        <w:t xml:space="preserve"> a</w:t>
      </w:r>
      <w:r w:rsidRPr="002C0F56">
        <w:rPr>
          <w:rFonts w:ascii="Arial" w:hAnsi="Arial" w:cs="Arial"/>
          <w:b/>
          <w:bCs/>
          <w:color w:val="C45911" w:themeColor="accent2" w:themeShade="BF"/>
          <w:szCs w:val="24"/>
          <w:lang w:val="es-419"/>
        </w:rPr>
        <w:t xml:space="preserve"> tomar preponderancia</w:t>
      </w:r>
      <w:r w:rsidRPr="002C0F56">
        <w:rPr>
          <w:rFonts w:ascii="Arial" w:hAnsi="Arial" w:cs="Arial"/>
          <w:color w:val="C45911" w:themeColor="accent2" w:themeShade="BF"/>
          <w:szCs w:val="24"/>
          <w:lang w:val="es-419"/>
        </w:rPr>
        <w:t xml:space="preserve">, </w:t>
      </w:r>
      <w:r w:rsidRPr="004E4F5B">
        <w:rPr>
          <w:rFonts w:ascii="Arial" w:hAnsi="Arial" w:cs="Arial"/>
          <w:szCs w:val="24"/>
          <w:lang w:val="es-419"/>
        </w:rPr>
        <w:t xml:space="preserve">este </w:t>
      </w:r>
      <w:r w:rsidRPr="004E4F5B">
        <w:rPr>
          <w:rStyle w:val="hps"/>
          <w:rFonts w:ascii="Arial" w:hAnsi="Arial" w:cs="Arial"/>
          <w:szCs w:val="24"/>
          <w:lang w:val="es-MX"/>
        </w:rPr>
        <w:t xml:space="preserve">artículo mostrara los avances en la gestión de la identidad digital y los retos que enfrentan las personas y las organizaciones, </w:t>
      </w:r>
      <w:r w:rsidRPr="002C0F56">
        <w:rPr>
          <w:rFonts w:ascii="Arial" w:hAnsi="Arial" w:cs="Arial"/>
          <w:b/>
          <w:bCs/>
          <w:color w:val="C45911" w:themeColor="accent2" w:themeShade="BF"/>
          <w:szCs w:val="24"/>
          <w:lang w:val="es-419"/>
        </w:rPr>
        <w:t xml:space="preserve">en un mundo donde la tecnología y con ella  inteligencia artificial están en auge y cada día </w:t>
      </w:r>
      <w:r w:rsidR="00EC7BB7" w:rsidRPr="002C0F56">
        <w:rPr>
          <w:rFonts w:ascii="Arial" w:hAnsi="Arial" w:cs="Arial"/>
          <w:b/>
          <w:bCs/>
          <w:color w:val="C45911" w:themeColor="accent2" w:themeShade="BF"/>
          <w:szCs w:val="24"/>
          <w:lang w:val="es-419"/>
        </w:rPr>
        <w:t>está</w:t>
      </w:r>
      <w:r w:rsidRPr="002C0F56">
        <w:rPr>
          <w:rFonts w:ascii="Arial" w:hAnsi="Arial" w:cs="Arial"/>
          <w:b/>
          <w:bCs/>
          <w:color w:val="C45911" w:themeColor="accent2" w:themeShade="BF"/>
          <w:szCs w:val="24"/>
          <w:lang w:val="es-419"/>
        </w:rPr>
        <w:t xml:space="preserve"> más incorporada al diario vivir, lo que genera diferentes desafíos desde los diferentes ámbitos de Desarrollo de la identidad humana la cual se construye bajo las condiciones de vida del ser humano, es decir en  función de los acontecimientos y las experiencias de vida </w:t>
      </w:r>
      <w:sdt>
        <w:sdtPr>
          <w:rPr>
            <w:rFonts w:ascii="Arial" w:hAnsi="Arial" w:cs="Arial"/>
            <w:b/>
            <w:bCs/>
            <w:color w:val="C45911" w:themeColor="accent2" w:themeShade="BF"/>
            <w:szCs w:val="24"/>
            <w:lang w:val="es-419"/>
          </w:rPr>
          <w:id w:val="-533041823"/>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Fun13 \l 2058 </w:instrText>
          </w:r>
          <w:r w:rsidR="000B4886" w:rsidRPr="002C0F56">
            <w:rPr>
              <w:rFonts w:ascii="Arial" w:hAnsi="Arial" w:cs="Arial"/>
              <w:b/>
              <w:bCs/>
              <w:color w:val="C45911" w:themeColor="accent2" w:themeShade="BF"/>
              <w:szCs w:val="24"/>
              <w:lang w:val="es-419"/>
            </w:rPr>
            <w:fldChar w:fldCharType="separate"/>
          </w:r>
          <w:r w:rsidR="004C3242" w:rsidRPr="004C3242">
            <w:rPr>
              <w:rFonts w:ascii="Arial" w:hAnsi="Arial" w:cs="Arial"/>
              <w:noProof/>
              <w:color w:val="C45911" w:themeColor="accent2" w:themeShade="BF"/>
              <w:szCs w:val="24"/>
              <w:lang w:val="es-MX"/>
            </w:rPr>
            <w:t>(Fundación Telefónica, 2013)</w:t>
          </w:r>
          <w:r w:rsidR="000B4886" w:rsidRPr="002C0F56">
            <w:rPr>
              <w:rFonts w:ascii="Arial" w:hAnsi="Arial" w:cs="Arial"/>
              <w:b/>
              <w:bCs/>
              <w:color w:val="C45911" w:themeColor="accent2" w:themeShade="BF"/>
              <w:szCs w:val="24"/>
              <w:lang w:val="es-419"/>
            </w:rPr>
            <w:fldChar w:fldCharType="end"/>
          </w:r>
        </w:sdtContent>
      </w:sdt>
      <w:r w:rsidR="000B4886" w:rsidRPr="002C0F56">
        <w:rPr>
          <w:rFonts w:ascii="Arial" w:hAnsi="Arial" w:cs="Arial"/>
          <w:b/>
          <w:bCs/>
          <w:color w:val="C45911" w:themeColor="accent2" w:themeShade="BF"/>
          <w:szCs w:val="24"/>
          <w:lang w:val="es-419"/>
        </w:rPr>
        <w:t>.</w:t>
      </w:r>
    </w:p>
    <w:p w14:paraId="56F5AE73" w14:textId="15C78383" w:rsidR="000102F6" w:rsidRPr="002C0F56" w:rsidRDefault="000102F6" w:rsidP="00BA6258">
      <w:pPr>
        <w:pStyle w:val="TextBody"/>
        <w:spacing w:line="360" w:lineRule="auto"/>
        <w:jc w:val="both"/>
        <w:rPr>
          <w:rFonts w:ascii="Arial" w:hAnsi="Arial" w:cs="Arial"/>
          <w:b/>
          <w:bCs/>
          <w:color w:val="C45911" w:themeColor="accent2" w:themeShade="BF"/>
          <w:szCs w:val="24"/>
          <w:lang w:val="es-419"/>
        </w:rPr>
      </w:pPr>
      <w:r w:rsidRPr="002C0F56">
        <w:rPr>
          <w:rFonts w:ascii="Arial" w:hAnsi="Arial" w:cs="Arial"/>
          <w:b/>
          <w:bCs/>
          <w:color w:val="C45911" w:themeColor="accent2" w:themeShade="BF"/>
          <w:szCs w:val="24"/>
          <w:lang w:val="es-419"/>
        </w:rPr>
        <w:t>Con base a ello es que “la identidad humana solo se realiza plenamente en función de la interacción con el medio externo y se trata de una realidad que evoluciona a lo largo del tiempo”</w:t>
      </w:r>
      <w:sdt>
        <w:sdtPr>
          <w:rPr>
            <w:rFonts w:ascii="Arial" w:hAnsi="Arial" w:cs="Arial"/>
            <w:b/>
            <w:bCs/>
            <w:color w:val="C45911" w:themeColor="accent2" w:themeShade="BF"/>
            <w:szCs w:val="24"/>
            <w:lang w:val="es-419"/>
          </w:rPr>
          <w:id w:val="-2052519757"/>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Fun13 \l 2058 </w:instrText>
          </w:r>
          <w:r w:rsidR="000B4886"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MX"/>
            </w:rPr>
            <w:t xml:space="preserve"> </w:t>
          </w:r>
          <w:r w:rsidR="004C3242" w:rsidRPr="004C3242">
            <w:rPr>
              <w:rFonts w:ascii="Arial" w:hAnsi="Arial" w:cs="Arial"/>
              <w:noProof/>
              <w:color w:val="C45911" w:themeColor="accent2" w:themeShade="BF"/>
              <w:szCs w:val="24"/>
              <w:lang w:val="es-MX"/>
            </w:rPr>
            <w:t>(Fundación Telefónica, 2013)</w:t>
          </w:r>
          <w:r w:rsidR="000B4886" w:rsidRPr="002C0F56">
            <w:rPr>
              <w:rFonts w:ascii="Arial" w:hAnsi="Arial" w:cs="Arial"/>
              <w:b/>
              <w:bCs/>
              <w:color w:val="C45911" w:themeColor="accent2" w:themeShade="BF"/>
              <w:szCs w:val="24"/>
              <w:lang w:val="es-419"/>
            </w:rPr>
            <w:fldChar w:fldCharType="end"/>
          </w:r>
        </w:sdtContent>
      </w:sdt>
      <w:r w:rsidRPr="002C0F56">
        <w:rPr>
          <w:rFonts w:ascii="Arial" w:hAnsi="Arial" w:cs="Arial"/>
          <w:b/>
          <w:bCs/>
          <w:color w:val="C45911" w:themeColor="accent2" w:themeShade="BF"/>
          <w:szCs w:val="24"/>
          <w:lang w:val="es-419"/>
        </w:rPr>
        <w:t xml:space="preserve">. es en esta evolución que la identidad digital toma relevancia en un escenario donde ambas identidades pueden compenetrarse o subsistir de forma autónoma, </w:t>
      </w:r>
      <w:r w:rsidR="00DA11A3" w:rsidRPr="002C0F56">
        <w:rPr>
          <w:rFonts w:ascii="Arial" w:hAnsi="Arial" w:cs="Arial"/>
          <w:b/>
          <w:bCs/>
          <w:color w:val="C45911" w:themeColor="accent2" w:themeShade="BF"/>
          <w:szCs w:val="24"/>
          <w:lang w:val="es-419"/>
        </w:rPr>
        <w:t>más</w:t>
      </w:r>
      <w:r w:rsidRPr="002C0F56">
        <w:rPr>
          <w:rFonts w:ascii="Arial" w:hAnsi="Arial" w:cs="Arial"/>
          <w:b/>
          <w:bCs/>
          <w:color w:val="C45911" w:themeColor="accent2" w:themeShade="BF"/>
          <w:szCs w:val="24"/>
          <w:lang w:val="es-419"/>
        </w:rPr>
        <w:t xml:space="preserve"> cuando para el ser humano se hace necesario contar con una identidad. </w:t>
      </w:r>
    </w:p>
    <w:p w14:paraId="2A32561C" w14:textId="1FEB15A5" w:rsidR="000102F6" w:rsidRPr="00DA11A3" w:rsidRDefault="000102F6" w:rsidP="00BA6258">
      <w:pPr>
        <w:pStyle w:val="TextBody"/>
        <w:spacing w:line="360" w:lineRule="auto"/>
        <w:jc w:val="both"/>
        <w:rPr>
          <w:rFonts w:ascii="Arial" w:hAnsi="Arial" w:cs="Arial"/>
          <w:b/>
          <w:bCs/>
          <w:color w:val="C45911" w:themeColor="accent2" w:themeShade="BF"/>
          <w:szCs w:val="24"/>
          <w:lang w:val="es-MX"/>
        </w:rPr>
      </w:pPr>
      <w:r w:rsidRPr="002C0F56">
        <w:rPr>
          <w:rFonts w:ascii="Arial" w:hAnsi="Arial" w:cs="Arial"/>
          <w:b/>
          <w:bCs/>
          <w:color w:val="C45911" w:themeColor="accent2" w:themeShade="BF"/>
          <w:szCs w:val="24"/>
          <w:lang w:val="es-419"/>
        </w:rPr>
        <w:t>De esta manera, en la prospectiva del papel de la identidad digital en 2011 se visualizaba que “</w:t>
      </w:r>
      <w:r w:rsidRPr="00DA11A3">
        <w:rPr>
          <w:rFonts w:ascii="Arial" w:hAnsi="Arial" w:cs="Arial"/>
          <w:b/>
          <w:bCs/>
          <w:color w:val="C45911" w:themeColor="accent2" w:themeShade="BF"/>
          <w:szCs w:val="24"/>
          <w:lang w:val="es-MX"/>
        </w:rPr>
        <w:t xml:space="preserve">that digital identity would move from a national to an </w:t>
      </w:r>
      <w:r w:rsidRPr="00DA11A3">
        <w:rPr>
          <w:rFonts w:ascii="Arial" w:hAnsi="Arial" w:cs="Arial"/>
          <w:b/>
          <w:bCs/>
          <w:color w:val="C45911" w:themeColor="accent2" w:themeShade="BF"/>
          <w:szCs w:val="24"/>
          <w:lang w:val="es-MX"/>
        </w:rPr>
        <w:lastRenderedPageBreak/>
        <w:t xml:space="preserve">international concept: “Such a scheme may seem unlikely now but globalization is merely the next step” [que la </w:t>
      </w:r>
      <w:r w:rsidRPr="002C0F56">
        <w:rPr>
          <w:rFonts w:ascii="Arial" w:hAnsi="Arial" w:cs="Arial"/>
          <w:b/>
          <w:bCs/>
          <w:color w:val="C45911" w:themeColor="accent2" w:themeShade="BF"/>
          <w:szCs w:val="24"/>
          <w:lang w:val="es-419"/>
        </w:rPr>
        <w:t>identidad digital avanzaría de un concepto nacional a uno internacional: “Tal plan puede parecer improbable ahora, pero la globalización es simplemente el siguiente paso]</w:t>
      </w:r>
      <w:sdt>
        <w:sdtPr>
          <w:rPr>
            <w:rFonts w:ascii="Arial" w:hAnsi="Arial" w:cs="Arial"/>
            <w:b/>
            <w:bCs/>
            <w:color w:val="C45911" w:themeColor="accent2" w:themeShade="BF"/>
            <w:szCs w:val="24"/>
            <w:lang w:val="es-419"/>
          </w:rPr>
          <w:id w:val="2035452505"/>
          <w:citation/>
        </w:sdtPr>
        <w:sdtContent>
          <w:r w:rsidR="000B4886" w:rsidRPr="002C0F56">
            <w:rPr>
              <w:rFonts w:ascii="Arial" w:hAnsi="Arial" w:cs="Arial"/>
              <w:b/>
              <w:bCs/>
              <w:color w:val="C45911" w:themeColor="accent2" w:themeShade="BF"/>
              <w:szCs w:val="24"/>
              <w:lang w:val="es-419"/>
            </w:rPr>
            <w:fldChar w:fldCharType="begin"/>
          </w:r>
          <w:r w:rsidR="000B4886" w:rsidRPr="002C0F56">
            <w:rPr>
              <w:rFonts w:ascii="Arial" w:hAnsi="Arial" w:cs="Arial"/>
              <w:b/>
              <w:bCs/>
              <w:color w:val="C45911" w:themeColor="accent2" w:themeShade="BF"/>
              <w:szCs w:val="24"/>
              <w:lang w:val="es-MX"/>
            </w:rPr>
            <w:instrText xml:space="preserve"> CITATION Sul23 \l 2058 </w:instrText>
          </w:r>
          <w:r w:rsidR="000B4886"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MX"/>
            </w:rPr>
            <w:t xml:space="preserve"> </w:t>
          </w:r>
          <w:r w:rsidR="004C3242" w:rsidRPr="004C3242">
            <w:rPr>
              <w:rFonts w:ascii="Arial" w:hAnsi="Arial" w:cs="Arial"/>
              <w:noProof/>
              <w:color w:val="C45911" w:themeColor="accent2" w:themeShade="BF"/>
              <w:szCs w:val="24"/>
              <w:lang w:val="es-MX"/>
            </w:rPr>
            <w:t>(Sullivan &amp; Tyson, 2023)</w:t>
          </w:r>
          <w:r w:rsidR="000B4886" w:rsidRPr="002C0F56">
            <w:rPr>
              <w:rFonts w:ascii="Arial" w:hAnsi="Arial" w:cs="Arial"/>
              <w:b/>
              <w:bCs/>
              <w:color w:val="C45911" w:themeColor="accent2" w:themeShade="BF"/>
              <w:szCs w:val="24"/>
              <w:lang w:val="es-419"/>
            </w:rPr>
            <w:fldChar w:fldCharType="end"/>
          </w:r>
        </w:sdtContent>
      </w:sdt>
      <w:r w:rsidRPr="002C0F56">
        <w:rPr>
          <w:rFonts w:ascii="Arial" w:hAnsi="Arial" w:cs="Arial"/>
          <w:b/>
          <w:bCs/>
          <w:color w:val="C45911" w:themeColor="accent2" w:themeShade="BF"/>
          <w:szCs w:val="24"/>
          <w:lang w:val="es-419"/>
        </w:rPr>
        <w:t xml:space="preserve">. </w:t>
      </w:r>
    </w:p>
    <w:p w14:paraId="782D4DD6" w14:textId="78E64B2F" w:rsidR="00BA6258" w:rsidRPr="002C0F56" w:rsidRDefault="000102F6" w:rsidP="00DB3863">
      <w:pPr>
        <w:pStyle w:val="TextBody"/>
        <w:spacing w:line="360" w:lineRule="auto"/>
        <w:jc w:val="both"/>
        <w:rPr>
          <w:rStyle w:val="hps"/>
          <w:rFonts w:ascii="Arial" w:hAnsi="Arial" w:cs="Arial"/>
          <w:b/>
          <w:bCs/>
          <w:color w:val="C45911" w:themeColor="accent2" w:themeShade="BF"/>
          <w:szCs w:val="24"/>
          <w:lang w:val="es-419"/>
        </w:rPr>
      </w:pPr>
      <w:r w:rsidRPr="002C0F56">
        <w:rPr>
          <w:rStyle w:val="hps"/>
          <w:rFonts w:ascii="Arial" w:hAnsi="Arial" w:cs="Arial"/>
          <w:b/>
          <w:bCs/>
          <w:color w:val="C45911" w:themeColor="accent2" w:themeShade="BF"/>
          <w:szCs w:val="24"/>
          <w:lang w:val="es-419"/>
        </w:rPr>
        <w:t>Como consecuencia de ello, ahora en un mundo globalizado donde el avance tecnológico es eminente</w:t>
      </w:r>
      <w:r w:rsidR="00EC7BB7">
        <w:rPr>
          <w:rStyle w:val="hps"/>
          <w:rFonts w:ascii="Arial" w:hAnsi="Arial" w:cs="Arial"/>
          <w:b/>
          <w:bCs/>
          <w:color w:val="C45911" w:themeColor="accent2" w:themeShade="BF"/>
          <w:szCs w:val="24"/>
          <w:lang w:val="es-419"/>
        </w:rPr>
        <w:t xml:space="preserve">; </w:t>
      </w:r>
      <w:r w:rsidRPr="002C0F56">
        <w:rPr>
          <w:rStyle w:val="hps"/>
          <w:rFonts w:ascii="Arial" w:hAnsi="Arial" w:cs="Arial"/>
          <w:b/>
          <w:bCs/>
          <w:color w:val="C45911" w:themeColor="accent2" w:themeShade="BF"/>
          <w:szCs w:val="24"/>
          <w:lang w:val="es-419"/>
        </w:rPr>
        <w:t xml:space="preserve">es cuando vemos que dicha afirmación era realmente acertada, en la actualidad a nivel internacional,  las organizaciones mundiales se han preocupado por sensibilizar el papel que cumple la identidad digital en la vida cotidiana, en donde gran parte del interactuar entre seres humanos requiere del uso de esta identidad, </w:t>
      </w:r>
      <w:proofErr w:type="spellStart"/>
      <w:r w:rsidR="00EC7BB7" w:rsidRPr="00EC7BB7">
        <w:rPr>
          <w:rFonts w:ascii="Arial" w:hAnsi="Arial" w:cs="Arial"/>
          <w:b/>
          <w:bCs/>
          <w:color w:val="C45911" w:themeColor="accent2" w:themeShade="BF"/>
          <w:szCs w:val="24"/>
          <w:lang w:val="es-419"/>
        </w:rPr>
        <w:t>entiendace</w:t>
      </w:r>
      <w:proofErr w:type="spellEnd"/>
      <w:r w:rsidR="00EC7BB7" w:rsidRPr="00EC7BB7">
        <w:rPr>
          <w:rFonts w:ascii="Arial" w:hAnsi="Arial" w:cs="Arial"/>
          <w:b/>
          <w:bCs/>
          <w:color w:val="C45911" w:themeColor="accent2" w:themeShade="BF"/>
          <w:szCs w:val="24"/>
          <w:lang w:val="es-419"/>
        </w:rPr>
        <w:t xml:space="preserve"> c</w:t>
      </w:r>
      <w:r w:rsidRPr="00EC7BB7">
        <w:rPr>
          <w:rFonts w:ascii="Arial" w:hAnsi="Arial" w:cs="Arial"/>
          <w:b/>
          <w:bCs/>
          <w:color w:val="C45911" w:themeColor="accent2" w:themeShade="BF"/>
          <w:szCs w:val="24"/>
          <w:lang w:val="es-419"/>
        </w:rPr>
        <w:t>omo “una de las capas básicas de la infraestructura pública digital, que agiliza el acceso a servicios esenciales y a oportunidades económicas”</w:t>
      </w:r>
      <w:r w:rsidR="005500C2" w:rsidRPr="00EC7BB7">
        <w:rPr>
          <w:rStyle w:val="hps"/>
          <w:rFonts w:ascii="Arial" w:hAnsi="Arial" w:cs="Arial"/>
          <w:b/>
          <w:bCs/>
          <w:color w:val="C45911" w:themeColor="accent2" w:themeShade="BF"/>
          <w:szCs w:val="24"/>
          <w:lang w:val="es-419"/>
        </w:rPr>
        <w:t xml:space="preserve"> </w:t>
      </w:r>
      <w:sdt>
        <w:sdtPr>
          <w:rPr>
            <w:rStyle w:val="hps"/>
            <w:rFonts w:ascii="Arial" w:hAnsi="Arial" w:cs="Arial"/>
            <w:b/>
            <w:bCs/>
            <w:color w:val="C45911" w:themeColor="accent2" w:themeShade="BF"/>
            <w:szCs w:val="24"/>
            <w:lang w:val="es-419"/>
          </w:rPr>
          <w:id w:val="219325920"/>
          <w:citation/>
        </w:sdtPr>
        <w:sdtContent>
          <w:r w:rsidR="005500C2" w:rsidRPr="002C0F56">
            <w:rPr>
              <w:rStyle w:val="hps"/>
              <w:rFonts w:ascii="Arial" w:hAnsi="Arial" w:cs="Arial"/>
              <w:b/>
              <w:bCs/>
              <w:color w:val="C45911" w:themeColor="accent2" w:themeShade="BF"/>
              <w:szCs w:val="24"/>
              <w:lang w:val="es-419"/>
            </w:rPr>
            <w:fldChar w:fldCharType="begin"/>
          </w:r>
          <w:r w:rsidR="005500C2" w:rsidRPr="002C0F56">
            <w:rPr>
              <w:rStyle w:val="hps"/>
              <w:rFonts w:ascii="Arial" w:hAnsi="Arial" w:cs="Arial"/>
              <w:b/>
              <w:bCs/>
              <w:color w:val="C45911" w:themeColor="accent2" w:themeShade="BF"/>
              <w:szCs w:val="24"/>
              <w:lang w:val="es-MX"/>
            </w:rPr>
            <w:instrText xml:space="preserve"> CITATION PRO23 \l 2058 </w:instrText>
          </w:r>
          <w:r w:rsidR="005500C2" w:rsidRPr="002C0F56">
            <w:rPr>
              <w:rStyle w:val="hps"/>
              <w:rFonts w:ascii="Arial" w:hAnsi="Arial" w:cs="Arial"/>
              <w:b/>
              <w:bCs/>
              <w:color w:val="C45911" w:themeColor="accent2" w:themeShade="BF"/>
              <w:szCs w:val="24"/>
              <w:lang w:val="es-419"/>
            </w:rPr>
            <w:fldChar w:fldCharType="separate"/>
          </w:r>
          <w:r w:rsidR="004C3242" w:rsidRPr="004C3242">
            <w:rPr>
              <w:rFonts w:ascii="Arial" w:hAnsi="Arial" w:cs="Arial"/>
              <w:noProof/>
              <w:color w:val="C45911" w:themeColor="accent2" w:themeShade="BF"/>
              <w:szCs w:val="24"/>
              <w:lang w:val="es-MX"/>
            </w:rPr>
            <w:t>(PROGRAMA DE LAS NACIONES UNIDAS PARA EL DESARROLLO, 2023)</w:t>
          </w:r>
          <w:r w:rsidR="005500C2" w:rsidRPr="002C0F56">
            <w:rPr>
              <w:rStyle w:val="hps"/>
              <w:rFonts w:ascii="Arial" w:hAnsi="Arial" w:cs="Arial"/>
              <w:b/>
              <w:bCs/>
              <w:color w:val="C45911" w:themeColor="accent2" w:themeShade="BF"/>
              <w:szCs w:val="24"/>
              <w:lang w:val="es-419"/>
            </w:rPr>
            <w:fldChar w:fldCharType="end"/>
          </w:r>
        </w:sdtContent>
      </w:sdt>
      <w:r w:rsidR="005500C2" w:rsidRPr="002C0F56">
        <w:rPr>
          <w:rStyle w:val="hps"/>
          <w:rFonts w:ascii="Arial" w:hAnsi="Arial" w:cs="Arial"/>
          <w:b/>
          <w:bCs/>
          <w:color w:val="C45911" w:themeColor="accent2" w:themeShade="BF"/>
          <w:szCs w:val="24"/>
          <w:lang w:val="es-419"/>
        </w:rPr>
        <w:t xml:space="preserve">. </w:t>
      </w:r>
    </w:p>
    <w:p w14:paraId="2725FF5B" w14:textId="6FE9212D" w:rsidR="000102F6" w:rsidRPr="004E4F5B" w:rsidRDefault="000B4886" w:rsidP="00BA6258">
      <w:pPr>
        <w:spacing w:after="0" w:line="360" w:lineRule="auto"/>
        <w:rPr>
          <w:rFonts w:ascii="Arial" w:hAnsi="Arial" w:cs="Arial"/>
          <w:b/>
          <w:sz w:val="24"/>
          <w:szCs w:val="24"/>
        </w:rPr>
      </w:pPr>
      <w:r w:rsidRPr="004E4F5B">
        <w:rPr>
          <w:rFonts w:ascii="Arial" w:hAnsi="Arial" w:cs="Arial"/>
          <w:b/>
          <w:sz w:val="24"/>
          <w:szCs w:val="24"/>
        </w:rPr>
        <w:t>Evolución y gestión de la identidad digital</w:t>
      </w:r>
    </w:p>
    <w:p w14:paraId="0FD28D8A" w14:textId="7B32EE81" w:rsidR="00511EC4" w:rsidRPr="002C0F56" w:rsidRDefault="00511EC4" w:rsidP="00BA6258">
      <w:pPr>
        <w:spacing w:after="0" w:line="360" w:lineRule="auto"/>
        <w:ind w:firstLine="708"/>
        <w:jc w:val="both"/>
        <w:rPr>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 xml:space="preserve">Dentro de la evolución de la identidad digital, se ha manifestado que la misma tiene un origen propiamente dicho desde la de década de 1990 en donde </w:t>
      </w:r>
      <w:r w:rsidR="005900A3" w:rsidRPr="002C0F56">
        <w:rPr>
          <w:rFonts w:ascii="Arial" w:hAnsi="Arial" w:cs="Arial"/>
          <w:b/>
          <w:bCs/>
          <w:color w:val="C45911" w:themeColor="accent2" w:themeShade="BF"/>
          <w:sz w:val="24"/>
          <w:szCs w:val="24"/>
        </w:rPr>
        <w:t>se acuño</w:t>
      </w:r>
      <w:r w:rsidRPr="002C0F56">
        <w:rPr>
          <w:rFonts w:ascii="Arial" w:hAnsi="Arial" w:cs="Arial"/>
          <w:b/>
          <w:bCs/>
          <w:color w:val="C45911" w:themeColor="accent2" w:themeShade="BF"/>
          <w:sz w:val="24"/>
          <w:szCs w:val="24"/>
        </w:rPr>
        <w:t xml:space="preserve"> </w:t>
      </w:r>
      <w:r w:rsidR="005900A3" w:rsidRPr="002C0F56">
        <w:rPr>
          <w:rFonts w:ascii="Arial" w:hAnsi="Arial" w:cs="Arial"/>
          <w:b/>
          <w:bCs/>
          <w:color w:val="C45911" w:themeColor="accent2" w:themeShade="BF"/>
          <w:sz w:val="24"/>
          <w:szCs w:val="24"/>
        </w:rPr>
        <w:t>el término</w:t>
      </w:r>
      <w:r w:rsidRPr="002C0F56">
        <w:rPr>
          <w:rFonts w:ascii="Arial" w:hAnsi="Arial" w:cs="Arial"/>
          <w:b/>
          <w:bCs/>
          <w:color w:val="C45911" w:themeColor="accent2" w:themeShade="BF"/>
          <w:sz w:val="24"/>
          <w:szCs w:val="24"/>
        </w:rPr>
        <w:t xml:space="preserve"> identidad digital, originado de </w:t>
      </w:r>
      <w:r w:rsidR="008E104E" w:rsidRPr="002C0F56">
        <w:rPr>
          <w:rFonts w:ascii="Arial" w:hAnsi="Arial" w:cs="Arial"/>
          <w:b/>
          <w:bCs/>
          <w:color w:val="C45911" w:themeColor="accent2" w:themeShade="BF"/>
          <w:sz w:val="24"/>
          <w:szCs w:val="24"/>
        </w:rPr>
        <w:t>la introducción</w:t>
      </w:r>
      <w:r w:rsidRPr="002C0F56">
        <w:rPr>
          <w:rFonts w:ascii="Arial" w:hAnsi="Arial" w:cs="Arial"/>
          <w:b/>
          <w:bCs/>
          <w:color w:val="C45911" w:themeColor="accent2" w:themeShade="BF"/>
          <w:sz w:val="24"/>
          <w:szCs w:val="24"/>
        </w:rPr>
        <w:t xml:space="preserve"> de los ordenadores personales, y con ellos las bondades </w:t>
      </w:r>
      <w:r w:rsidR="008F3295" w:rsidRPr="002C0F56">
        <w:rPr>
          <w:rFonts w:ascii="Arial" w:hAnsi="Arial" w:cs="Arial"/>
          <w:b/>
          <w:bCs/>
          <w:color w:val="C45911" w:themeColor="accent2" w:themeShade="BF"/>
          <w:sz w:val="24"/>
          <w:szCs w:val="24"/>
        </w:rPr>
        <w:t>del Internet</w:t>
      </w:r>
      <w:r w:rsidR="005900A3" w:rsidRPr="002C0F56">
        <w:rPr>
          <w:rFonts w:ascii="Arial" w:hAnsi="Arial" w:cs="Arial"/>
          <w:b/>
          <w:bCs/>
          <w:color w:val="C45911" w:themeColor="accent2" w:themeShade="BF"/>
          <w:sz w:val="24"/>
          <w:szCs w:val="24"/>
        </w:rPr>
        <w:t>, el</w:t>
      </w:r>
      <w:r w:rsidRPr="002C0F56">
        <w:rPr>
          <w:rFonts w:ascii="Arial" w:hAnsi="Arial" w:cs="Arial"/>
          <w:b/>
          <w:bCs/>
          <w:color w:val="C45911" w:themeColor="accent2" w:themeShade="BF"/>
          <w:sz w:val="24"/>
          <w:szCs w:val="24"/>
        </w:rPr>
        <w:t xml:space="preserve"> cual cada vez fue evolucionando </w:t>
      </w:r>
      <w:r w:rsidR="00BA6258" w:rsidRPr="002C0F56">
        <w:rPr>
          <w:rFonts w:ascii="Arial" w:hAnsi="Arial" w:cs="Arial"/>
          <w:b/>
          <w:bCs/>
          <w:color w:val="C45911" w:themeColor="accent2" w:themeShade="BF"/>
          <w:sz w:val="24"/>
          <w:szCs w:val="24"/>
        </w:rPr>
        <w:t>con las</w:t>
      </w:r>
      <w:r w:rsidRPr="002C0F56">
        <w:rPr>
          <w:rFonts w:ascii="Arial" w:hAnsi="Arial" w:cs="Arial"/>
          <w:b/>
          <w:bCs/>
          <w:color w:val="C45911" w:themeColor="accent2" w:themeShade="BF"/>
          <w:sz w:val="24"/>
          <w:szCs w:val="24"/>
        </w:rPr>
        <w:t xml:space="preserve"> redes sociales y los dispositivos móviles, lo que </w:t>
      </w:r>
      <w:r w:rsidR="005900A3" w:rsidRPr="002C0F56">
        <w:rPr>
          <w:rFonts w:ascii="Arial" w:hAnsi="Arial" w:cs="Arial"/>
          <w:b/>
          <w:bCs/>
          <w:color w:val="C45911" w:themeColor="accent2" w:themeShade="BF"/>
          <w:sz w:val="24"/>
          <w:szCs w:val="24"/>
        </w:rPr>
        <w:t>género</w:t>
      </w:r>
      <w:r w:rsidRPr="002C0F56">
        <w:rPr>
          <w:rFonts w:ascii="Arial" w:hAnsi="Arial" w:cs="Arial"/>
          <w:b/>
          <w:bCs/>
          <w:color w:val="C45911" w:themeColor="accent2" w:themeShade="BF"/>
          <w:sz w:val="24"/>
          <w:szCs w:val="24"/>
        </w:rPr>
        <w:t xml:space="preserve"> que se impulsaran las conexiones</w:t>
      </w:r>
      <w:sdt>
        <w:sdtPr>
          <w:rPr>
            <w:rFonts w:ascii="Arial" w:hAnsi="Arial" w:cs="Arial"/>
            <w:b/>
            <w:bCs/>
            <w:color w:val="C45911" w:themeColor="accent2" w:themeShade="BF"/>
            <w:sz w:val="24"/>
            <w:szCs w:val="24"/>
          </w:rPr>
          <w:id w:val="-475839528"/>
          <w:citation/>
        </w:sdtPr>
        <w:sdtContent>
          <w:r w:rsidR="005900A3" w:rsidRPr="002C0F56">
            <w:rPr>
              <w:rFonts w:ascii="Arial" w:hAnsi="Arial" w:cs="Arial"/>
              <w:b/>
              <w:bCs/>
              <w:color w:val="C45911" w:themeColor="accent2" w:themeShade="BF"/>
              <w:sz w:val="24"/>
              <w:szCs w:val="24"/>
            </w:rPr>
            <w:fldChar w:fldCharType="begin"/>
          </w:r>
          <w:r w:rsidR="005900A3" w:rsidRPr="002C0F56">
            <w:rPr>
              <w:rFonts w:ascii="Arial" w:hAnsi="Arial" w:cs="Arial"/>
              <w:b/>
              <w:bCs/>
              <w:color w:val="C45911" w:themeColor="accent2" w:themeShade="BF"/>
              <w:sz w:val="24"/>
              <w:szCs w:val="24"/>
              <w:lang w:val="es-MX"/>
            </w:rPr>
            <w:instrText xml:space="preserve"> CITATION MIG12 \l 2058 </w:instrText>
          </w:r>
          <w:r w:rsidR="005900A3"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(SUBÍAS, 2012)</w:t>
          </w:r>
          <w:r w:rsidR="005900A3" w:rsidRPr="002C0F56">
            <w:rPr>
              <w:rFonts w:ascii="Arial" w:hAnsi="Arial" w:cs="Arial"/>
              <w:b/>
              <w:bCs/>
              <w:color w:val="C45911" w:themeColor="accent2" w:themeShade="BF"/>
              <w:sz w:val="24"/>
              <w:szCs w:val="24"/>
            </w:rPr>
            <w:fldChar w:fldCharType="end"/>
          </w:r>
        </w:sdtContent>
      </w:sdt>
      <w:r w:rsidRPr="002C0F56">
        <w:rPr>
          <w:rFonts w:ascii="Arial" w:hAnsi="Arial" w:cs="Arial"/>
          <w:b/>
          <w:bCs/>
          <w:color w:val="C45911" w:themeColor="accent2" w:themeShade="BF"/>
          <w:sz w:val="24"/>
          <w:szCs w:val="24"/>
        </w:rPr>
        <w:t xml:space="preserve">. </w:t>
      </w:r>
    </w:p>
    <w:p w14:paraId="29161EB9" w14:textId="2ED072E7" w:rsidR="005900A3" w:rsidRPr="002C0F56" w:rsidRDefault="00511EC4" w:rsidP="00BA6258">
      <w:pPr>
        <w:spacing w:after="0" w:line="360" w:lineRule="auto"/>
        <w:ind w:firstLine="540"/>
        <w:jc w:val="both"/>
        <w:rPr>
          <w:rFonts w:ascii="Arial" w:hAnsi="Arial" w:cs="Arial"/>
          <w:b/>
          <w:bCs/>
          <w:color w:val="C45911" w:themeColor="accent2" w:themeShade="BF"/>
          <w:sz w:val="24"/>
          <w:szCs w:val="24"/>
          <w:shd w:val="clear" w:color="auto" w:fill="FFFFFF"/>
        </w:rPr>
      </w:pPr>
      <w:r w:rsidRPr="002C0F56">
        <w:rPr>
          <w:rFonts w:ascii="Arial" w:hAnsi="Arial" w:cs="Arial"/>
          <w:b/>
          <w:bCs/>
          <w:color w:val="C45911" w:themeColor="accent2" w:themeShade="BF"/>
          <w:sz w:val="24"/>
          <w:szCs w:val="24"/>
          <w:shd w:val="clear" w:color="auto" w:fill="FFFFFF"/>
        </w:rPr>
        <w:t xml:space="preserve">De este modo, la identidad digital </w:t>
      </w:r>
      <w:r w:rsidR="005900A3" w:rsidRPr="002C0F56">
        <w:rPr>
          <w:rFonts w:ascii="Arial" w:hAnsi="Arial" w:cs="Arial"/>
          <w:b/>
          <w:bCs/>
          <w:color w:val="C45911" w:themeColor="accent2" w:themeShade="BF"/>
          <w:sz w:val="24"/>
          <w:szCs w:val="24"/>
          <w:shd w:val="clear" w:color="auto" w:fill="FFFFFF"/>
        </w:rPr>
        <w:t>aparece entorno</w:t>
      </w:r>
      <w:r w:rsidRPr="002C0F56">
        <w:rPr>
          <w:rFonts w:ascii="Arial" w:hAnsi="Arial" w:cs="Arial"/>
          <w:b/>
          <w:bCs/>
          <w:color w:val="C45911" w:themeColor="accent2" w:themeShade="BF"/>
          <w:sz w:val="24"/>
          <w:szCs w:val="24"/>
          <w:shd w:val="clear" w:color="auto" w:fill="FFFFFF"/>
        </w:rPr>
        <w:t xml:space="preserve"> a la globalización en donde pone especial énfasis en los rasgos de un individuo, </w:t>
      </w:r>
      <w:r w:rsidR="005900A3" w:rsidRPr="002C0F56">
        <w:rPr>
          <w:rFonts w:ascii="Arial" w:hAnsi="Arial" w:cs="Arial"/>
          <w:b/>
          <w:bCs/>
          <w:color w:val="C45911" w:themeColor="accent2" w:themeShade="BF"/>
          <w:sz w:val="24"/>
          <w:szCs w:val="24"/>
          <w:shd w:val="clear" w:color="auto" w:fill="FFFFFF"/>
        </w:rPr>
        <w:t xml:space="preserve">un enfoque personal en el hombre quien vendría siendo el </w:t>
      </w:r>
      <w:r w:rsidRPr="002C0F56">
        <w:rPr>
          <w:rFonts w:ascii="Arial" w:hAnsi="Arial" w:cs="Arial"/>
          <w:b/>
          <w:bCs/>
          <w:color w:val="C45911" w:themeColor="accent2" w:themeShade="BF"/>
          <w:sz w:val="24"/>
          <w:szCs w:val="24"/>
          <w:shd w:val="clear" w:color="auto" w:fill="FFFFFF"/>
        </w:rPr>
        <w:t xml:space="preserve">usuario de internet, </w:t>
      </w:r>
      <w:r w:rsidR="005900A3" w:rsidRPr="002C0F56">
        <w:rPr>
          <w:rFonts w:ascii="Arial" w:hAnsi="Arial" w:cs="Arial"/>
          <w:b/>
          <w:bCs/>
          <w:color w:val="C45911" w:themeColor="accent2" w:themeShade="BF"/>
          <w:sz w:val="24"/>
          <w:szCs w:val="24"/>
          <w:shd w:val="clear" w:color="auto" w:fill="FFFFFF"/>
        </w:rPr>
        <w:t>incorporándolo en un panorama donde todos se encuentran</w:t>
      </w:r>
      <w:r w:rsidRPr="002C0F56">
        <w:rPr>
          <w:rFonts w:ascii="Arial" w:hAnsi="Arial" w:cs="Arial"/>
          <w:b/>
          <w:bCs/>
          <w:color w:val="C45911" w:themeColor="accent2" w:themeShade="BF"/>
          <w:sz w:val="24"/>
          <w:szCs w:val="24"/>
          <w:shd w:val="clear" w:color="auto" w:fill="FFFFFF"/>
        </w:rPr>
        <w:t xml:space="preserve"> digitalizados y a disposición de los demás</w:t>
      </w:r>
      <w:r w:rsidR="005900A3" w:rsidRPr="002C0F56">
        <w:rPr>
          <w:rFonts w:ascii="Arial" w:hAnsi="Arial" w:cs="Arial"/>
          <w:b/>
          <w:bCs/>
          <w:color w:val="C45911" w:themeColor="accent2" w:themeShade="BF"/>
          <w:sz w:val="24"/>
          <w:szCs w:val="24"/>
          <w:shd w:val="clear" w:color="auto" w:fill="FFFFFF"/>
        </w:rPr>
        <w:t>, siendo de esta forma que en los noventa se introduce con fuerza la identidad digital y con ella su concepto</w:t>
      </w:r>
      <w:sdt>
        <w:sdtPr>
          <w:rPr>
            <w:rFonts w:ascii="Arial" w:hAnsi="Arial" w:cs="Arial"/>
            <w:b/>
            <w:bCs/>
            <w:color w:val="C45911" w:themeColor="accent2" w:themeShade="BF"/>
            <w:sz w:val="24"/>
            <w:szCs w:val="24"/>
            <w:shd w:val="clear" w:color="auto" w:fill="FFFFFF"/>
          </w:rPr>
          <w:id w:val="765891317"/>
          <w:citation/>
        </w:sdtPr>
        <w:sdtContent>
          <w:r w:rsidR="004B2760" w:rsidRPr="002C0F56">
            <w:rPr>
              <w:rFonts w:ascii="Arial" w:hAnsi="Arial" w:cs="Arial"/>
              <w:b/>
              <w:bCs/>
              <w:color w:val="C45911" w:themeColor="accent2" w:themeShade="BF"/>
              <w:sz w:val="24"/>
              <w:szCs w:val="24"/>
              <w:shd w:val="clear" w:color="auto" w:fill="FFFFFF"/>
            </w:rPr>
            <w:fldChar w:fldCharType="begin"/>
          </w:r>
          <w:r w:rsidR="004B2760" w:rsidRPr="002C0F56">
            <w:rPr>
              <w:rFonts w:ascii="Arial" w:hAnsi="Arial" w:cs="Arial"/>
              <w:b/>
              <w:bCs/>
              <w:color w:val="C45911" w:themeColor="accent2" w:themeShade="BF"/>
              <w:sz w:val="24"/>
              <w:szCs w:val="24"/>
              <w:shd w:val="clear" w:color="auto" w:fill="FFFFFF"/>
              <w:lang w:val="es-MX"/>
            </w:rPr>
            <w:instrText xml:space="preserve"> CITATION Mar21 \l 2058 </w:instrText>
          </w:r>
          <w:r w:rsidR="004B2760" w:rsidRPr="002C0F56">
            <w:rPr>
              <w:rFonts w:ascii="Arial" w:hAnsi="Arial" w:cs="Arial"/>
              <w:b/>
              <w:bCs/>
              <w:color w:val="C45911" w:themeColor="accent2" w:themeShade="BF"/>
              <w:sz w:val="24"/>
              <w:szCs w:val="24"/>
              <w:shd w:val="clear" w:color="auto" w:fill="FFFFFF"/>
            </w:rPr>
            <w:fldChar w:fldCharType="separate"/>
          </w:r>
          <w:r w:rsidR="004C3242">
            <w:rPr>
              <w:rFonts w:ascii="Arial" w:hAnsi="Arial" w:cs="Arial"/>
              <w:b/>
              <w:bCs/>
              <w:noProof/>
              <w:color w:val="C45911" w:themeColor="accent2" w:themeShade="BF"/>
              <w:sz w:val="24"/>
              <w:szCs w:val="24"/>
              <w:shd w:val="clear" w:color="auto" w:fill="FFFFFF"/>
              <w:lang w:val="es-MX"/>
            </w:rPr>
            <w:t xml:space="preserve"> </w:t>
          </w:r>
          <w:r w:rsidR="004C3242" w:rsidRPr="004C3242">
            <w:rPr>
              <w:rFonts w:ascii="Arial" w:hAnsi="Arial" w:cs="Arial"/>
              <w:noProof/>
              <w:color w:val="C45911" w:themeColor="accent2" w:themeShade="BF"/>
              <w:sz w:val="24"/>
              <w:szCs w:val="24"/>
              <w:shd w:val="clear" w:color="auto" w:fill="FFFFFF"/>
              <w:lang w:val="es-MX"/>
            </w:rPr>
            <w:t>(Martínez Molano &amp; Rincón Cárdenas, 2021)</w:t>
          </w:r>
          <w:r w:rsidR="004B2760" w:rsidRPr="002C0F56">
            <w:rPr>
              <w:rFonts w:ascii="Arial" w:hAnsi="Arial" w:cs="Arial"/>
              <w:b/>
              <w:bCs/>
              <w:color w:val="C45911" w:themeColor="accent2" w:themeShade="BF"/>
              <w:sz w:val="24"/>
              <w:szCs w:val="24"/>
              <w:shd w:val="clear" w:color="auto" w:fill="FFFFFF"/>
            </w:rPr>
            <w:fldChar w:fldCharType="end"/>
          </w:r>
        </w:sdtContent>
      </w:sdt>
      <w:r w:rsidR="005900A3" w:rsidRPr="002C0F56">
        <w:rPr>
          <w:rFonts w:ascii="Arial" w:hAnsi="Arial" w:cs="Arial"/>
          <w:b/>
          <w:bCs/>
          <w:color w:val="C45911" w:themeColor="accent2" w:themeShade="BF"/>
          <w:sz w:val="24"/>
          <w:szCs w:val="24"/>
          <w:shd w:val="clear" w:color="auto" w:fill="FFFFFF"/>
        </w:rPr>
        <w:t xml:space="preserve">. </w:t>
      </w:r>
    </w:p>
    <w:p w14:paraId="42D03747" w14:textId="37D959E9" w:rsidR="005500C2" w:rsidRPr="002C0F56" w:rsidRDefault="004B2760" w:rsidP="00BA6258">
      <w:pPr>
        <w:spacing w:after="0" w:line="360" w:lineRule="auto"/>
        <w:ind w:firstLine="540"/>
        <w:jc w:val="both"/>
        <w:rPr>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De este modo, para los 2000 exactamente en el año 2008</w:t>
      </w:r>
      <w:r w:rsidR="00251131" w:rsidRPr="002C0F56">
        <w:rPr>
          <w:rFonts w:ascii="Arial" w:hAnsi="Arial" w:cs="Arial"/>
          <w:b/>
          <w:bCs/>
          <w:color w:val="C45911" w:themeColor="accent2" w:themeShade="BF"/>
          <w:sz w:val="24"/>
          <w:szCs w:val="24"/>
        </w:rPr>
        <w:t xml:space="preserve">, </w:t>
      </w:r>
      <w:r w:rsidRPr="002C0F56">
        <w:rPr>
          <w:rFonts w:ascii="Arial" w:hAnsi="Arial" w:cs="Arial"/>
          <w:b/>
          <w:bCs/>
          <w:color w:val="C45911" w:themeColor="accent2" w:themeShade="BF"/>
          <w:sz w:val="24"/>
          <w:szCs w:val="24"/>
        </w:rPr>
        <w:t xml:space="preserve"> La Organización para la Cooperación y el Desarrollo Económicos (OCDE),</w:t>
      </w:r>
      <w:r w:rsidR="00251131" w:rsidRPr="002C0F56">
        <w:rPr>
          <w:rFonts w:ascii="Arial" w:hAnsi="Arial" w:cs="Arial"/>
          <w:b/>
          <w:bCs/>
          <w:color w:val="C45911" w:themeColor="accent2" w:themeShade="BF"/>
          <w:sz w:val="24"/>
          <w:szCs w:val="24"/>
        </w:rPr>
        <w:t>efectúa</w:t>
      </w:r>
      <w:r w:rsidRPr="002C0F56">
        <w:rPr>
          <w:rFonts w:ascii="Arial" w:hAnsi="Arial" w:cs="Arial"/>
          <w:b/>
          <w:bCs/>
          <w:color w:val="C45911" w:themeColor="accent2" w:themeShade="BF"/>
          <w:sz w:val="24"/>
          <w:szCs w:val="24"/>
        </w:rPr>
        <w:t xml:space="preserve"> </w:t>
      </w:r>
      <w:r w:rsidRPr="002C0F56">
        <w:rPr>
          <w:rFonts w:ascii="Arial" w:hAnsi="Arial" w:cs="Arial"/>
          <w:b/>
          <w:bCs/>
          <w:color w:val="C45911" w:themeColor="accent2" w:themeShade="BF"/>
          <w:sz w:val="24"/>
          <w:szCs w:val="24"/>
        </w:rPr>
        <w:lastRenderedPageBreak/>
        <w:t xml:space="preserve">una </w:t>
      </w:r>
      <w:r w:rsidR="00251131" w:rsidRPr="002C0F56">
        <w:rPr>
          <w:rFonts w:ascii="Arial" w:hAnsi="Arial" w:cs="Arial"/>
          <w:b/>
          <w:bCs/>
          <w:color w:val="C45911" w:themeColor="accent2" w:themeShade="BF"/>
          <w:sz w:val="24"/>
          <w:szCs w:val="24"/>
        </w:rPr>
        <w:t>publicación</w:t>
      </w:r>
      <w:r w:rsidRPr="002C0F56">
        <w:rPr>
          <w:rFonts w:ascii="Arial" w:hAnsi="Arial" w:cs="Arial"/>
          <w:b/>
          <w:bCs/>
          <w:color w:val="C45911" w:themeColor="accent2" w:themeShade="BF"/>
          <w:sz w:val="24"/>
          <w:szCs w:val="24"/>
        </w:rPr>
        <w:t xml:space="preserve"> con el fin de promover políticas para el bienestar económico en donde se establecieron las ocho </w:t>
      </w:r>
      <w:r w:rsidR="00251131" w:rsidRPr="002C0F56">
        <w:rPr>
          <w:rFonts w:ascii="Arial" w:hAnsi="Arial" w:cs="Arial"/>
          <w:b/>
          <w:bCs/>
          <w:color w:val="C45911" w:themeColor="accent2" w:themeShade="BF"/>
          <w:sz w:val="24"/>
          <w:szCs w:val="24"/>
        </w:rPr>
        <w:t>características</w:t>
      </w:r>
      <w:r w:rsidRPr="002C0F56">
        <w:rPr>
          <w:rFonts w:ascii="Arial" w:hAnsi="Arial" w:cs="Arial"/>
          <w:b/>
          <w:bCs/>
          <w:color w:val="C45911" w:themeColor="accent2" w:themeShade="BF"/>
          <w:sz w:val="24"/>
          <w:szCs w:val="24"/>
        </w:rPr>
        <w:t xml:space="preserve"> fundamentales en la identidad digital</w:t>
      </w:r>
      <w:r w:rsidR="008E104E" w:rsidRPr="002C0F56">
        <w:rPr>
          <w:rFonts w:ascii="Arial" w:hAnsi="Arial" w:cs="Arial"/>
          <w:b/>
          <w:bCs/>
          <w:color w:val="C45911" w:themeColor="accent2" w:themeShade="BF"/>
          <w:sz w:val="24"/>
          <w:szCs w:val="24"/>
        </w:rPr>
        <w:t>; l</w:t>
      </w:r>
      <w:r w:rsidR="002A1DAF" w:rsidRPr="002C0F56">
        <w:rPr>
          <w:rFonts w:ascii="Arial" w:hAnsi="Arial" w:cs="Arial"/>
          <w:b/>
          <w:bCs/>
          <w:color w:val="C45911" w:themeColor="accent2" w:themeShade="BF"/>
          <w:sz w:val="24"/>
          <w:szCs w:val="24"/>
        </w:rPr>
        <w:t>a social, la subjetiva, la valiosa</w:t>
      </w:r>
      <w:r w:rsidR="00251131" w:rsidRPr="002C0F56">
        <w:rPr>
          <w:rFonts w:ascii="Arial" w:hAnsi="Arial" w:cs="Arial"/>
          <w:b/>
          <w:bCs/>
          <w:color w:val="C45911" w:themeColor="accent2" w:themeShade="BF"/>
          <w:sz w:val="24"/>
          <w:szCs w:val="24"/>
        </w:rPr>
        <w:t xml:space="preserve"> como una forma</w:t>
      </w:r>
      <w:r w:rsidR="008E104E" w:rsidRPr="002C0F56">
        <w:rPr>
          <w:rFonts w:ascii="Arial" w:hAnsi="Arial" w:cs="Arial"/>
          <w:b/>
          <w:bCs/>
          <w:color w:val="C45911" w:themeColor="accent2" w:themeShade="BF"/>
          <w:sz w:val="24"/>
          <w:szCs w:val="24"/>
        </w:rPr>
        <w:t xml:space="preserve"> </w:t>
      </w:r>
      <w:r w:rsidR="00251131" w:rsidRPr="002C0F56">
        <w:rPr>
          <w:rFonts w:ascii="Arial" w:hAnsi="Arial" w:cs="Arial"/>
          <w:b/>
          <w:bCs/>
          <w:color w:val="C45911" w:themeColor="accent2" w:themeShade="BF"/>
          <w:sz w:val="24"/>
          <w:szCs w:val="24"/>
        </w:rPr>
        <w:t xml:space="preserve">de establecer relaciones personalizadas, la referencial, indicando a la misma </w:t>
      </w:r>
      <w:r w:rsidR="008E104E" w:rsidRPr="002C0F56">
        <w:rPr>
          <w:rFonts w:ascii="Arial" w:hAnsi="Arial" w:cs="Arial"/>
          <w:b/>
          <w:bCs/>
          <w:color w:val="C45911" w:themeColor="accent2" w:themeShade="BF"/>
          <w:sz w:val="24"/>
          <w:szCs w:val="24"/>
        </w:rPr>
        <w:t>como</w:t>
      </w:r>
      <w:r w:rsidR="00251131" w:rsidRPr="002C0F56">
        <w:rPr>
          <w:rFonts w:ascii="Arial" w:hAnsi="Arial" w:cs="Arial"/>
          <w:b/>
          <w:bCs/>
          <w:color w:val="C45911" w:themeColor="accent2" w:themeShade="BF"/>
          <w:sz w:val="24"/>
          <w:szCs w:val="24"/>
        </w:rPr>
        <w:t xml:space="preserve"> un componente de información suministrado por un individuo, sin dejar de lado que esta identidad al ser divulgada puede generar unos efectos así como ser dinámica y con un mayor nivel de autonomía</w:t>
      </w:r>
      <w:sdt>
        <w:sdtPr>
          <w:rPr>
            <w:rFonts w:ascii="Arial" w:hAnsi="Arial" w:cs="Arial"/>
            <w:b/>
            <w:bCs/>
            <w:color w:val="C45911" w:themeColor="accent2" w:themeShade="BF"/>
            <w:sz w:val="24"/>
            <w:szCs w:val="24"/>
          </w:rPr>
          <w:id w:val="-612285607"/>
          <w:citation/>
        </w:sdtPr>
        <w:sdtContent>
          <w:r w:rsidR="00251131" w:rsidRPr="002C0F56">
            <w:rPr>
              <w:rFonts w:ascii="Arial" w:hAnsi="Arial" w:cs="Arial"/>
              <w:b/>
              <w:bCs/>
              <w:color w:val="C45911" w:themeColor="accent2" w:themeShade="BF"/>
              <w:sz w:val="24"/>
              <w:szCs w:val="24"/>
            </w:rPr>
            <w:fldChar w:fldCharType="begin"/>
          </w:r>
          <w:r w:rsidR="00251131" w:rsidRPr="002C0F56">
            <w:rPr>
              <w:rFonts w:ascii="Arial" w:hAnsi="Arial" w:cs="Arial"/>
              <w:b/>
              <w:bCs/>
              <w:color w:val="C45911" w:themeColor="accent2" w:themeShade="BF"/>
              <w:sz w:val="24"/>
              <w:szCs w:val="24"/>
              <w:lang w:val="es-MX"/>
            </w:rPr>
            <w:instrText xml:space="preserve">CITATION Fra15 \l 2058 </w:instrText>
          </w:r>
          <w:r w:rsidR="00251131"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(Santamaría Ramos, 2015)</w:t>
          </w:r>
          <w:r w:rsidR="00251131" w:rsidRPr="002C0F56">
            <w:rPr>
              <w:rFonts w:ascii="Arial" w:hAnsi="Arial" w:cs="Arial"/>
              <w:b/>
              <w:bCs/>
              <w:color w:val="C45911" w:themeColor="accent2" w:themeShade="BF"/>
              <w:sz w:val="24"/>
              <w:szCs w:val="24"/>
            </w:rPr>
            <w:fldChar w:fldCharType="end"/>
          </w:r>
        </w:sdtContent>
      </w:sdt>
      <w:r w:rsidR="00251131" w:rsidRPr="002C0F56">
        <w:rPr>
          <w:rFonts w:ascii="Arial" w:hAnsi="Arial" w:cs="Arial"/>
          <w:b/>
          <w:bCs/>
          <w:color w:val="C45911" w:themeColor="accent2" w:themeShade="BF"/>
          <w:sz w:val="24"/>
          <w:szCs w:val="24"/>
        </w:rPr>
        <w:t xml:space="preserve">. </w:t>
      </w:r>
    </w:p>
    <w:p w14:paraId="176C6FF6" w14:textId="776B7092" w:rsidR="00640D57" w:rsidRPr="002C0F56" w:rsidRDefault="00640D57" w:rsidP="00BA6258">
      <w:pPr>
        <w:spacing w:after="0" w:line="360" w:lineRule="auto"/>
        <w:ind w:firstLine="540"/>
        <w:jc w:val="both"/>
        <w:rPr>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De esta forma la demanda tecnología, la evolución de la misma han dado la apertura a una constante evolución de lo que es conocido como identidad digital, La pandemia de COVID-19 puso de manifiesto que la conectividad digital se está convirtiendo rápidamente en la métrica mundial de la inclusión y la exclusión</w:t>
      </w:r>
      <w:sdt>
        <w:sdtPr>
          <w:rPr>
            <w:rFonts w:ascii="Arial" w:hAnsi="Arial" w:cs="Arial"/>
            <w:b/>
            <w:bCs/>
            <w:color w:val="C45911" w:themeColor="accent2" w:themeShade="BF"/>
            <w:sz w:val="24"/>
            <w:szCs w:val="24"/>
          </w:rPr>
          <w:id w:val="1715460071"/>
          <w:citation/>
        </w:sdtPr>
        <w:sdtContent>
          <w:r w:rsidR="00A61057" w:rsidRPr="002C0F56">
            <w:rPr>
              <w:rFonts w:ascii="Arial" w:hAnsi="Arial" w:cs="Arial"/>
              <w:b/>
              <w:bCs/>
              <w:color w:val="C45911" w:themeColor="accent2" w:themeShade="BF"/>
              <w:sz w:val="24"/>
              <w:szCs w:val="24"/>
            </w:rPr>
            <w:fldChar w:fldCharType="begin"/>
          </w:r>
          <w:r w:rsidR="00A61057" w:rsidRPr="002C0F56">
            <w:rPr>
              <w:rFonts w:ascii="Arial" w:hAnsi="Arial" w:cs="Arial"/>
              <w:b/>
              <w:bCs/>
              <w:color w:val="C45911" w:themeColor="accent2" w:themeShade="BF"/>
              <w:sz w:val="24"/>
              <w:szCs w:val="24"/>
              <w:lang w:val="es-MX"/>
            </w:rPr>
            <w:instrText xml:space="preserve"> CITATION PRO22 \l 2058 </w:instrText>
          </w:r>
          <w:r w:rsidR="00A61057"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(PROGRAMA DE LAS NACIONES UNIDAS PARA EL DESARROLLO, 2022)</w:t>
          </w:r>
          <w:r w:rsidR="00A61057" w:rsidRPr="002C0F56">
            <w:rPr>
              <w:rFonts w:ascii="Arial" w:hAnsi="Arial" w:cs="Arial"/>
              <w:b/>
              <w:bCs/>
              <w:color w:val="C45911" w:themeColor="accent2" w:themeShade="BF"/>
              <w:sz w:val="24"/>
              <w:szCs w:val="24"/>
            </w:rPr>
            <w:fldChar w:fldCharType="end"/>
          </w:r>
        </w:sdtContent>
      </w:sdt>
      <w:r w:rsidRPr="002C0F56">
        <w:rPr>
          <w:rFonts w:ascii="Arial" w:hAnsi="Arial" w:cs="Arial"/>
          <w:b/>
          <w:bCs/>
          <w:color w:val="C45911" w:themeColor="accent2" w:themeShade="BF"/>
          <w:sz w:val="24"/>
          <w:szCs w:val="24"/>
        </w:rPr>
        <w:t xml:space="preserve">, como consecuencia de un mundo interconectado se acelero el proceso de creación y el reforzamiento de una identidad digital que permitiera y facilitara el desarrollo de actividades que se </w:t>
      </w:r>
      <w:proofErr w:type="spellStart"/>
      <w:r w:rsidR="00821279">
        <w:rPr>
          <w:rFonts w:ascii="Arial" w:hAnsi="Arial" w:cs="Arial"/>
          <w:b/>
          <w:bCs/>
          <w:color w:val="C45911" w:themeColor="accent2" w:themeShade="BF"/>
          <w:sz w:val="24"/>
          <w:szCs w:val="24"/>
        </w:rPr>
        <w:t>ejecutanban</w:t>
      </w:r>
      <w:proofErr w:type="spellEnd"/>
      <w:r w:rsidR="00821279">
        <w:rPr>
          <w:rFonts w:ascii="Arial" w:hAnsi="Arial" w:cs="Arial"/>
          <w:b/>
          <w:bCs/>
          <w:color w:val="C45911" w:themeColor="accent2" w:themeShade="BF"/>
          <w:sz w:val="24"/>
          <w:szCs w:val="24"/>
        </w:rPr>
        <w:t xml:space="preserve"> </w:t>
      </w:r>
      <w:r w:rsidRPr="002C0F56">
        <w:rPr>
          <w:rFonts w:ascii="Arial" w:hAnsi="Arial" w:cs="Arial"/>
          <w:b/>
          <w:bCs/>
          <w:color w:val="C45911" w:themeColor="accent2" w:themeShade="BF"/>
          <w:sz w:val="24"/>
          <w:szCs w:val="24"/>
        </w:rPr>
        <w:t xml:space="preserve">primordialmente mediante la identidad humana. </w:t>
      </w:r>
    </w:p>
    <w:p w14:paraId="6AE8F9CB" w14:textId="6FBA4919" w:rsidR="008E104E" w:rsidRPr="002C0F56" w:rsidRDefault="00640D57" w:rsidP="00BA6258">
      <w:pPr>
        <w:spacing w:after="0" w:line="360" w:lineRule="auto"/>
        <w:ind w:firstLine="540"/>
        <w:jc w:val="both"/>
        <w:rPr>
          <w:rStyle w:val="hps"/>
          <w:rFonts w:ascii="Arial" w:hAnsi="Arial" w:cs="Arial"/>
          <w:b/>
          <w:bCs/>
          <w:color w:val="C45911" w:themeColor="accent2" w:themeShade="BF"/>
          <w:sz w:val="24"/>
          <w:szCs w:val="24"/>
        </w:rPr>
      </w:pPr>
      <w:r w:rsidRPr="002C0F56">
        <w:rPr>
          <w:rFonts w:ascii="Arial" w:hAnsi="Arial" w:cs="Arial"/>
          <w:b/>
          <w:bCs/>
          <w:color w:val="C45911" w:themeColor="accent2" w:themeShade="BF"/>
          <w:sz w:val="24"/>
          <w:szCs w:val="24"/>
        </w:rPr>
        <w:t xml:space="preserve">Siendo así que </w:t>
      </w:r>
      <w:r w:rsidR="00A61057" w:rsidRPr="002C0F56">
        <w:rPr>
          <w:rFonts w:ascii="Arial" w:hAnsi="Arial" w:cs="Arial"/>
          <w:b/>
          <w:bCs/>
          <w:color w:val="C45911" w:themeColor="accent2" w:themeShade="BF"/>
          <w:sz w:val="24"/>
          <w:szCs w:val="24"/>
        </w:rPr>
        <w:t>“</w:t>
      </w:r>
      <w:r w:rsidRPr="002C0F56">
        <w:rPr>
          <w:rFonts w:ascii="Arial" w:hAnsi="Arial" w:cs="Arial"/>
          <w:b/>
          <w:bCs/>
          <w:color w:val="C45911" w:themeColor="accent2" w:themeShade="BF"/>
          <w:sz w:val="24"/>
          <w:szCs w:val="24"/>
        </w:rPr>
        <w:t>la pandemia potencializo</w:t>
      </w:r>
      <w:r w:rsidR="00A61057" w:rsidRPr="002C0F56">
        <w:rPr>
          <w:rFonts w:ascii="Arial" w:hAnsi="Arial" w:cs="Arial"/>
          <w:b/>
          <w:bCs/>
          <w:color w:val="C45911" w:themeColor="accent2" w:themeShade="BF"/>
          <w:sz w:val="24"/>
          <w:szCs w:val="24"/>
        </w:rPr>
        <w:t xml:space="preserve"> la demanda en cuanto al uso, acceso y consumo”</w:t>
      </w:r>
      <w:sdt>
        <w:sdtPr>
          <w:rPr>
            <w:rFonts w:ascii="Arial" w:hAnsi="Arial" w:cs="Arial"/>
            <w:b/>
            <w:bCs/>
            <w:color w:val="C45911" w:themeColor="accent2" w:themeShade="BF"/>
            <w:sz w:val="24"/>
            <w:szCs w:val="24"/>
          </w:rPr>
          <w:id w:val="-1042755162"/>
          <w:citation/>
        </w:sdtPr>
        <w:sdtContent>
          <w:r w:rsidR="00A61057" w:rsidRPr="002C0F56">
            <w:rPr>
              <w:rFonts w:ascii="Arial" w:hAnsi="Arial" w:cs="Arial"/>
              <w:b/>
              <w:bCs/>
              <w:color w:val="C45911" w:themeColor="accent2" w:themeShade="BF"/>
              <w:sz w:val="24"/>
              <w:szCs w:val="24"/>
            </w:rPr>
            <w:fldChar w:fldCharType="begin"/>
          </w:r>
          <w:r w:rsidR="00A61057" w:rsidRPr="002C0F56">
            <w:rPr>
              <w:rFonts w:ascii="Arial" w:hAnsi="Arial" w:cs="Arial"/>
              <w:b/>
              <w:bCs/>
              <w:color w:val="C45911" w:themeColor="accent2" w:themeShade="BF"/>
              <w:sz w:val="24"/>
              <w:szCs w:val="24"/>
              <w:lang w:val="es-MX"/>
            </w:rPr>
            <w:instrText xml:space="preserve"> CITATION Mar23 \l 2058 </w:instrText>
          </w:r>
          <w:r w:rsidR="00A61057" w:rsidRPr="002C0F56">
            <w:rPr>
              <w:rFonts w:ascii="Arial" w:hAnsi="Arial" w:cs="Arial"/>
              <w:b/>
              <w:bCs/>
              <w:color w:val="C45911" w:themeColor="accent2" w:themeShade="BF"/>
              <w:sz w:val="24"/>
              <w:szCs w:val="24"/>
            </w:rPr>
            <w:fldChar w:fldCharType="separate"/>
          </w:r>
          <w:r w:rsidR="004C3242">
            <w:rPr>
              <w:rFonts w:ascii="Arial" w:hAnsi="Arial" w:cs="Arial"/>
              <w:b/>
              <w:bCs/>
              <w:noProof/>
              <w:color w:val="C45911" w:themeColor="accent2" w:themeShade="BF"/>
              <w:sz w:val="24"/>
              <w:szCs w:val="24"/>
              <w:lang w:val="es-MX"/>
            </w:rPr>
            <w:t xml:space="preserve"> </w:t>
          </w:r>
          <w:r w:rsidR="004C3242" w:rsidRPr="004C3242">
            <w:rPr>
              <w:rFonts w:ascii="Arial" w:hAnsi="Arial" w:cs="Arial"/>
              <w:noProof/>
              <w:color w:val="C45911" w:themeColor="accent2" w:themeShade="BF"/>
              <w:sz w:val="24"/>
              <w:szCs w:val="24"/>
              <w:lang w:val="es-MX"/>
            </w:rPr>
            <w:t>(Briceño, 2023)</w:t>
          </w:r>
          <w:r w:rsidR="00A61057" w:rsidRPr="002C0F56">
            <w:rPr>
              <w:rFonts w:ascii="Arial" w:hAnsi="Arial" w:cs="Arial"/>
              <w:b/>
              <w:bCs/>
              <w:color w:val="C45911" w:themeColor="accent2" w:themeShade="BF"/>
              <w:sz w:val="24"/>
              <w:szCs w:val="24"/>
            </w:rPr>
            <w:fldChar w:fldCharType="end"/>
          </w:r>
        </w:sdtContent>
      </w:sdt>
      <w:r w:rsidR="00A61057" w:rsidRPr="002C0F56">
        <w:rPr>
          <w:rFonts w:ascii="Arial" w:hAnsi="Arial" w:cs="Arial"/>
          <w:b/>
          <w:bCs/>
          <w:color w:val="C45911" w:themeColor="accent2" w:themeShade="BF"/>
          <w:sz w:val="24"/>
          <w:szCs w:val="24"/>
        </w:rPr>
        <w:t xml:space="preserve">, así como también </w:t>
      </w:r>
      <w:r w:rsidRPr="002C0F56">
        <w:rPr>
          <w:rFonts w:ascii="Arial" w:hAnsi="Arial" w:cs="Arial"/>
          <w:b/>
          <w:bCs/>
          <w:color w:val="C45911" w:themeColor="accent2" w:themeShade="BF"/>
          <w:sz w:val="24"/>
          <w:szCs w:val="24"/>
        </w:rPr>
        <w:t>la necesidad de contar con una identidad digital, para procesos bancarios, laborales, comerciales etc. que requerían una identidad más física que virtual, lo que también genero una marcada brecha entre quienes contaban con las herramientas para desarrollar su identidad digital y quienes no contaban con la respectiva conectividad digital para poder desarrollarla</w:t>
      </w:r>
      <w:r w:rsidR="00A61057" w:rsidRPr="002C0F56">
        <w:rPr>
          <w:rFonts w:ascii="Arial" w:hAnsi="Arial" w:cs="Arial"/>
          <w:b/>
          <w:bCs/>
          <w:color w:val="C45911" w:themeColor="accent2" w:themeShade="BF"/>
          <w:sz w:val="24"/>
          <w:szCs w:val="24"/>
        </w:rPr>
        <w:t xml:space="preserve">. </w:t>
      </w:r>
    </w:p>
    <w:p w14:paraId="36C1B935" w14:textId="4CD0B98D" w:rsidR="00BA6258" w:rsidRPr="002C0F56" w:rsidRDefault="000102F6" w:rsidP="00DB3863">
      <w:pPr>
        <w:pStyle w:val="TextBody"/>
        <w:spacing w:line="360" w:lineRule="auto"/>
        <w:jc w:val="both"/>
        <w:rPr>
          <w:rFonts w:ascii="Arial" w:hAnsi="Arial" w:cs="Arial"/>
          <w:b/>
          <w:bCs/>
          <w:color w:val="C45911" w:themeColor="accent2" w:themeShade="BF"/>
          <w:szCs w:val="24"/>
          <w:lang w:val="es-419"/>
        </w:rPr>
      </w:pPr>
      <w:r w:rsidRPr="002C0F56">
        <w:rPr>
          <w:rStyle w:val="hps"/>
          <w:rFonts w:ascii="Arial" w:hAnsi="Arial" w:cs="Arial"/>
          <w:b/>
          <w:bCs/>
          <w:color w:val="C45911" w:themeColor="accent2" w:themeShade="BF"/>
          <w:szCs w:val="24"/>
          <w:lang w:val="es-419"/>
        </w:rPr>
        <w:t xml:space="preserve">     </w:t>
      </w:r>
      <w:r w:rsidR="004E4F5B" w:rsidRPr="002C0F56">
        <w:rPr>
          <w:rStyle w:val="hps"/>
          <w:rFonts w:ascii="Arial" w:hAnsi="Arial" w:cs="Arial"/>
          <w:b/>
          <w:bCs/>
          <w:color w:val="C45911" w:themeColor="accent2" w:themeShade="BF"/>
          <w:szCs w:val="24"/>
          <w:lang w:val="es-419"/>
        </w:rPr>
        <w:t xml:space="preserve">Es en este sentido </w:t>
      </w:r>
      <w:r w:rsidR="00BA6258" w:rsidRPr="002C0F56">
        <w:rPr>
          <w:rStyle w:val="hps"/>
          <w:rFonts w:ascii="Arial" w:hAnsi="Arial" w:cs="Arial"/>
          <w:b/>
          <w:bCs/>
          <w:color w:val="C45911" w:themeColor="accent2" w:themeShade="BF"/>
          <w:szCs w:val="24"/>
          <w:lang w:val="es-419"/>
        </w:rPr>
        <w:t>que con</w:t>
      </w:r>
      <w:r w:rsidR="004E4F5B" w:rsidRPr="002C0F56">
        <w:rPr>
          <w:rStyle w:val="hps"/>
          <w:rFonts w:ascii="Arial" w:hAnsi="Arial" w:cs="Arial"/>
          <w:b/>
          <w:bCs/>
          <w:color w:val="C45911" w:themeColor="accent2" w:themeShade="BF"/>
          <w:szCs w:val="24"/>
          <w:lang w:val="es-419"/>
        </w:rPr>
        <w:t xml:space="preserve"> este fenómeno </w:t>
      </w:r>
      <w:r w:rsidR="00821279">
        <w:rPr>
          <w:rStyle w:val="hps"/>
          <w:rFonts w:ascii="Arial" w:hAnsi="Arial" w:cs="Arial"/>
          <w:b/>
          <w:bCs/>
          <w:color w:val="C45911" w:themeColor="accent2" w:themeShade="BF"/>
          <w:szCs w:val="24"/>
          <w:lang w:val="es-419"/>
        </w:rPr>
        <w:t xml:space="preserve">se </w:t>
      </w:r>
      <w:r w:rsidR="00821279" w:rsidRPr="002C0F56">
        <w:rPr>
          <w:rStyle w:val="hps"/>
          <w:rFonts w:ascii="Arial" w:hAnsi="Arial" w:cs="Arial"/>
          <w:b/>
          <w:bCs/>
          <w:color w:val="C45911" w:themeColor="accent2" w:themeShade="BF"/>
          <w:szCs w:val="24"/>
          <w:lang w:val="es-419"/>
        </w:rPr>
        <w:t>incrementó la</w:t>
      </w:r>
      <w:r w:rsidR="004E4F5B" w:rsidRPr="002C0F56">
        <w:rPr>
          <w:rStyle w:val="hps"/>
          <w:rFonts w:ascii="Arial" w:hAnsi="Arial" w:cs="Arial"/>
          <w:b/>
          <w:bCs/>
          <w:color w:val="C45911" w:themeColor="accent2" w:themeShade="BF"/>
          <w:szCs w:val="24"/>
          <w:lang w:val="es-419"/>
        </w:rPr>
        <w:t xml:space="preserve"> demanda de una identidad digital,</w:t>
      </w:r>
      <w:r w:rsidR="00821279">
        <w:rPr>
          <w:rStyle w:val="hps"/>
          <w:rFonts w:ascii="Arial" w:hAnsi="Arial" w:cs="Arial"/>
          <w:b/>
          <w:bCs/>
          <w:color w:val="C45911" w:themeColor="accent2" w:themeShade="BF"/>
          <w:szCs w:val="24"/>
          <w:lang w:val="es-419"/>
        </w:rPr>
        <w:t xml:space="preserve"> lo cual </w:t>
      </w:r>
      <w:r w:rsidR="00BA6258" w:rsidRPr="002C0F56">
        <w:rPr>
          <w:rStyle w:val="hps"/>
          <w:rFonts w:ascii="Arial" w:hAnsi="Arial" w:cs="Arial"/>
          <w:b/>
          <w:bCs/>
          <w:color w:val="C45911" w:themeColor="accent2" w:themeShade="BF"/>
          <w:szCs w:val="24"/>
          <w:lang w:val="es-419"/>
        </w:rPr>
        <w:t>genera</w:t>
      </w:r>
      <w:r w:rsidR="004E4F5B" w:rsidRPr="002C0F56">
        <w:rPr>
          <w:rStyle w:val="hps"/>
          <w:rFonts w:ascii="Arial" w:hAnsi="Arial" w:cs="Arial"/>
          <w:b/>
          <w:bCs/>
          <w:color w:val="C45911" w:themeColor="accent2" w:themeShade="BF"/>
          <w:szCs w:val="24"/>
          <w:lang w:val="es-419"/>
        </w:rPr>
        <w:t xml:space="preserve"> la necesidad de un manejo adecuado de la información que se proporciona a través de la red</w:t>
      </w:r>
      <w:r w:rsidR="00821279">
        <w:rPr>
          <w:rStyle w:val="hps"/>
          <w:rFonts w:ascii="Arial" w:hAnsi="Arial" w:cs="Arial"/>
          <w:b/>
          <w:bCs/>
          <w:color w:val="C45911" w:themeColor="accent2" w:themeShade="BF"/>
          <w:szCs w:val="24"/>
          <w:lang w:val="es-419"/>
        </w:rPr>
        <w:t>,</w:t>
      </w:r>
      <w:r w:rsidR="004E4F5B" w:rsidRPr="002C0F56">
        <w:rPr>
          <w:rStyle w:val="hps"/>
          <w:rFonts w:ascii="Arial" w:hAnsi="Arial" w:cs="Arial"/>
          <w:b/>
          <w:bCs/>
          <w:color w:val="C45911" w:themeColor="accent2" w:themeShade="BF"/>
          <w:szCs w:val="24"/>
          <w:lang w:val="es-419"/>
        </w:rPr>
        <w:t xml:space="preserve"> información que puede consistir en </w:t>
      </w:r>
      <w:r w:rsidR="004E4F5B" w:rsidRPr="002C0F56">
        <w:rPr>
          <w:rFonts w:ascii="Arial" w:hAnsi="Arial" w:cs="Arial"/>
          <w:b/>
          <w:bCs/>
          <w:color w:val="C45911" w:themeColor="accent2" w:themeShade="BF"/>
          <w:szCs w:val="24"/>
          <w:lang w:val="es-419"/>
        </w:rPr>
        <w:t>fotografías, mensajes que dan sentido a la reputación digital</w:t>
      </w:r>
      <w:sdt>
        <w:sdtPr>
          <w:rPr>
            <w:rFonts w:ascii="Arial" w:hAnsi="Arial" w:cs="Arial"/>
            <w:b/>
            <w:bCs/>
            <w:color w:val="C45911" w:themeColor="accent2" w:themeShade="BF"/>
            <w:szCs w:val="24"/>
            <w:lang w:val="es-419"/>
          </w:rPr>
          <w:id w:val="-955405963"/>
          <w:citation/>
        </w:sdtPr>
        <w:sdtContent>
          <w:r w:rsidR="004E4F5B" w:rsidRPr="002C0F56">
            <w:rPr>
              <w:rFonts w:ascii="Arial" w:hAnsi="Arial" w:cs="Arial"/>
              <w:b/>
              <w:bCs/>
              <w:color w:val="C45911" w:themeColor="accent2" w:themeShade="BF"/>
              <w:szCs w:val="24"/>
              <w:lang w:val="es-419"/>
            </w:rPr>
            <w:fldChar w:fldCharType="begin"/>
          </w:r>
          <w:r w:rsidR="004E4F5B" w:rsidRPr="002C0F56">
            <w:rPr>
              <w:rFonts w:ascii="Arial" w:hAnsi="Arial" w:cs="Arial"/>
              <w:b/>
              <w:bCs/>
              <w:color w:val="C45911" w:themeColor="accent2" w:themeShade="BF"/>
              <w:szCs w:val="24"/>
              <w:lang w:val="es-CO"/>
            </w:rPr>
            <w:instrText xml:space="preserve"> CITATION Hue18 \l 9226 </w:instrText>
          </w:r>
          <w:r w:rsidR="004E4F5B" w:rsidRPr="002C0F56">
            <w:rPr>
              <w:rFonts w:ascii="Arial" w:hAnsi="Arial" w:cs="Arial"/>
              <w:b/>
              <w:bCs/>
              <w:color w:val="C45911" w:themeColor="accent2" w:themeShade="BF"/>
              <w:szCs w:val="24"/>
              <w:lang w:val="es-419"/>
            </w:rPr>
            <w:fldChar w:fldCharType="separate"/>
          </w:r>
          <w:r w:rsidR="004C3242">
            <w:rPr>
              <w:rFonts w:ascii="Arial" w:hAnsi="Arial" w:cs="Arial"/>
              <w:b/>
              <w:bCs/>
              <w:noProof/>
              <w:color w:val="C45911" w:themeColor="accent2" w:themeShade="BF"/>
              <w:szCs w:val="24"/>
              <w:lang w:val="es-CO"/>
            </w:rPr>
            <w:t xml:space="preserve"> </w:t>
          </w:r>
          <w:r w:rsidR="004C3242" w:rsidRPr="004C3242">
            <w:rPr>
              <w:rFonts w:ascii="Arial" w:hAnsi="Arial" w:cs="Arial"/>
              <w:noProof/>
              <w:color w:val="C45911" w:themeColor="accent2" w:themeShade="BF"/>
              <w:szCs w:val="24"/>
              <w:lang w:val="es-CO"/>
            </w:rPr>
            <w:t>(Huerta Patraca, Torres Gastelú, &amp; Lagunes Domínguez, 2018)</w:t>
          </w:r>
          <w:r w:rsidR="004E4F5B" w:rsidRPr="002C0F56">
            <w:rPr>
              <w:rFonts w:ascii="Arial" w:hAnsi="Arial" w:cs="Arial"/>
              <w:b/>
              <w:bCs/>
              <w:color w:val="C45911" w:themeColor="accent2" w:themeShade="BF"/>
              <w:szCs w:val="24"/>
              <w:lang w:val="es-419"/>
            </w:rPr>
            <w:fldChar w:fldCharType="end"/>
          </w:r>
        </w:sdtContent>
      </w:sdt>
      <w:r w:rsidR="004E4F5B" w:rsidRPr="002C0F56">
        <w:rPr>
          <w:rFonts w:ascii="Arial" w:hAnsi="Arial" w:cs="Arial"/>
          <w:b/>
          <w:bCs/>
          <w:color w:val="C45911" w:themeColor="accent2" w:themeShade="BF"/>
          <w:szCs w:val="24"/>
          <w:lang w:val="es-419"/>
        </w:rPr>
        <w:t>.</w:t>
      </w:r>
    </w:p>
    <w:p w14:paraId="520E03E7" w14:textId="1D19EF61" w:rsidR="00DB3863" w:rsidRPr="00DA11A3" w:rsidRDefault="00BA6258" w:rsidP="00A96F7F">
      <w:pPr>
        <w:pStyle w:val="TextBody"/>
        <w:spacing w:line="360" w:lineRule="auto"/>
        <w:jc w:val="both"/>
        <w:rPr>
          <w:rFonts w:ascii="Arial" w:hAnsi="Arial" w:cs="Arial"/>
          <w:b/>
          <w:bCs/>
          <w:color w:val="C45911" w:themeColor="accent2" w:themeShade="BF"/>
          <w:lang w:val="es-MX"/>
        </w:rPr>
      </w:pPr>
      <w:r w:rsidRPr="002C0F56">
        <w:rPr>
          <w:rFonts w:ascii="Arial" w:hAnsi="Arial" w:cs="Arial"/>
          <w:b/>
          <w:bCs/>
          <w:color w:val="C45911" w:themeColor="accent2" w:themeShade="BF"/>
          <w:szCs w:val="24"/>
          <w:lang w:val="es-419"/>
        </w:rPr>
        <w:lastRenderedPageBreak/>
        <w:t xml:space="preserve">En este manejo </w:t>
      </w:r>
      <w:r w:rsidR="008D07C9" w:rsidRPr="002C0F56">
        <w:rPr>
          <w:rFonts w:ascii="Arial" w:hAnsi="Arial" w:cs="Arial"/>
          <w:b/>
          <w:bCs/>
          <w:color w:val="C45911" w:themeColor="accent2" w:themeShade="BF"/>
          <w:szCs w:val="24"/>
          <w:lang w:val="es-419"/>
        </w:rPr>
        <w:t xml:space="preserve">implica </w:t>
      </w:r>
      <w:r w:rsidRPr="002C0F56">
        <w:rPr>
          <w:rFonts w:ascii="Arial" w:hAnsi="Arial" w:cs="Arial"/>
          <w:b/>
          <w:bCs/>
          <w:color w:val="C45911" w:themeColor="accent2" w:themeShade="BF"/>
          <w:szCs w:val="24"/>
          <w:lang w:val="es-419"/>
        </w:rPr>
        <w:t>la necesidad de la gestión de la identidad</w:t>
      </w:r>
      <w:r w:rsidR="00821279">
        <w:rPr>
          <w:rFonts w:ascii="Arial" w:hAnsi="Arial" w:cs="Arial"/>
          <w:b/>
          <w:bCs/>
          <w:color w:val="C45911" w:themeColor="accent2" w:themeShade="BF"/>
          <w:szCs w:val="24"/>
          <w:lang w:val="es-419"/>
        </w:rPr>
        <w:t>,</w:t>
      </w:r>
      <w:r w:rsidR="008D07C9" w:rsidRPr="002C0F56">
        <w:rPr>
          <w:rFonts w:ascii="Arial" w:hAnsi="Arial" w:cs="Arial"/>
          <w:b/>
          <w:bCs/>
          <w:color w:val="C45911" w:themeColor="accent2" w:themeShade="BF"/>
          <w:szCs w:val="24"/>
          <w:lang w:val="es-419"/>
        </w:rPr>
        <w:t xml:space="preserve"> es </w:t>
      </w:r>
      <w:r w:rsidR="00DB3863" w:rsidRPr="002C0F56">
        <w:rPr>
          <w:rFonts w:ascii="Arial" w:hAnsi="Arial" w:cs="Arial"/>
          <w:b/>
          <w:bCs/>
          <w:color w:val="C45911" w:themeColor="accent2" w:themeShade="BF"/>
          <w:szCs w:val="24"/>
          <w:lang w:val="es-419"/>
        </w:rPr>
        <w:t>decir “</w:t>
      </w:r>
      <w:r w:rsidR="008D07C9" w:rsidRPr="00DA11A3">
        <w:rPr>
          <w:rFonts w:ascii="Arial" w:hAnsi="Arial" w:cs="Arial"/>
          <w:b/>
          <w:bCs/>
          <w:color w:val="C45911" w:themeColor="accent2" w:themeShade="BF"/>
          <w:lang w:val="es-MX"/>
        </w:rPr>
        <w:t xml:space="preserve">que la </w:t>
      </w:r>
      <w:r w:rsidR="008D07C9" w:rsidRPr="002C0F56">
        <w:rPr>
          <w:rFonts w:ascii="Arial" w:hAnsi="Arial" w:cs="Arial"/>
          <w:b/>
          <w:bCs/>
          <w:color w:val="C45911" w:themeColor="accent2" w:themeShade="BF"/>
          <w:lang w:val="es-419"/>
        </w:rPr>
        <w:t xml:space="preserve">persona sepa “crear, adaptar y gestionar una o varias identidades digitales y además, sea capaz de proteger la propia reputación digital y de gestionar los datos generados a través de las diversas cuentas y aplicaciones utilizadas” </w:t>
      </w:r>
      <w:r w:rsidR="00DB3863" w:rsidRPr="002C0F56">
        <w:rPr>
          <w:rFonts w:ascii="Arial" w:hAnsi="Arial" w:cs="Arial"/>
          <w:b/>
          <w:bCs/>
          <w:noProof/>
          <w:color w:val="C45911" w:themeColor="accent2" w:themeShade="BF"/>
          <w:lang w:val="es-419"/>
        </w:rPr>
        <w:t>(</w:t>
      </w:r>
      <w:r w:rsidR="00DB3863" w:rsidRPr="002C0F56">
        <w:rPr>
          <w:rFonts w:ascii="Arial" w:hAnsi="Arial" w:cs="Arial"/>
          <w:b/>
          <w:bCs/>
          <w:color w:val="C45911" w:themeColor="accent2" w:themeShade="BF"/>
          <w:lang w:val="es-419"/>
        </w:rPr>
        <w:t>INTEF,2013</w:t>
      </w:r>
      <w:r w:rsidR="00DB3863" w:rsidRPr="002C0F56">
        <w:rPr>
          <w:rFonts w:ascii="Arial" w:hAnsi="Arial" w:cs="Arial"/>
          <w:b/>
          <w:bCs/>
          <w:noProof/>
          <w:color w:val="C45911" w:themeColor="accent2" w:themeShade="BF"/>
          <w:lang w:val="es-419"/>
        </w:rPr>
        <w:t xml:space="preserve"> como se cito en Chunga-Chinguel , 2017)</w:t>
      </w:r>
      <w:r w:rsidR="008D07C9" w:rsidRPr="002C0F56">
        <w:rPr>
          <w:rFonts w:ascii="Arial" w:hAnsi="Arial" w:cs="Arial"/>
          <w:b/>
          <w:bCs/>
          <w:color w:val="C45911" w:themeColor="accent2" w:themeShade="BF"/>
          <w:lang w:val="es-419"/>
        </w:rPr>
        <w:t>.</w:t>
      </w:r>
    </w:p>
    <w:p w14:paraId="24322E72" w14:textId="17E9A48B" w:rsidR="004F7FF0" w:rsidRPr="002C0F56" w:rsidRDefault="00DB3863" w:rsidP="004F7FF0">
      <w:pPr>
        <w:pStyle w:val="TextBody"/>
        <w:spacing w:line="360" w:lineRule="auto"/>
        <w:jc w:val="both"/>
        <w:rPr>
          <w:rStyle w:val="hps"/>
          <w:rFonts w:ascii="Arial" w:hAnsi="Arial" w:cs="Arial"/>
          <w:b/>
          <w:bCs/>
          <w:color w:val="C45911" w:themeColor="accent2" w:themeShade="BF"/>
          <w:szCs w:val="24"/>
          <w:lang w:val="es-419"/>
        </w:rPr>
      </w:pPr>
      <w:r w:rsidRPr="002C0F56">
        <w:rPr>
          <w:rFonts w:ascii="Arial" w:hAnsi="Arial" w:cs="Arial"/>
          <w:b/>
          <w:bCs/>
          <w:color w:val="C45911" w:themeColor="accent2" w:themeShade="BF"/>
          <w:lang w:val="es-419"/>
        </w:rPr>
        <w:t xml:space="preserve">Con este fin se hace necesario que la gestión de la identidad se desarrolle en el cumplimiento de unas </w:t>
      </w:r>
      <w:r w:rsidR="004F7FF0" w:rsidRPr="002C0F56">
        <w:rPr>
          <w:rFonts w:ascii="Arial" w:hAnsi="Arial" w:cs="Arial"/>
          <w:b/>
          <w:bCs/>
          <w:color w:val="C45911" w:themeColor="accent2" w:themeShade="BF"/>
          <w:lang w:val="es-419"/>
        </w:rPr>
        <w:t>etapas, en</w:t>
      </w:r>
      <w:r w:rsidRPr="002C0F56">
        <w:rPr>
          <w:rFonts w:ascii="Arial" w:hAnsi="Arial" w:cs="Arial"/>
          <w:b/>
          <w:bCs/>
          <w:color w:val="C45911" w:themeColor="accent2" w:themeShade="BF"/>
          <w:lang w:val="es-419"/>
        </w:rPr>
        <w:t xml:space="preserve"> donde se establezca un perfil el cual será la identidad digital, se prevean las medidas de seguridad</w:t>
      </w:r>
      <w:r w:rsidR="004F7FF0" w:rsidRPr="002C0F56">
        <w:rPr>
          <w:rFonts w:ascii="Arial" w:hAnsi="Arial" w:cs="Arial"/>
          <w:b/>
          <w:bCs/>
          <w:color w:val="C45911" w:themeColor="accent2" w:themeShade="BF"/>
          <w:lang w:val="es-419"/>
        </w:rPr>
        <w:t xml:space="preserve">, es decir </w:t>
      </w:r>
      <w:r w:rsidR="00821279">
        <w:rPr>
          <w:rFonts w:ascii="Arial" w:hAnsi="Arial" w:cs="Arial"/>
          <w:b/>
          <w:bCs/>
          <w:color w:val="C45911" w:themeColor="accent2" w:themeShade="BF"/>
          <w:lang w:val="es-419"/>
        </w:rPr>
        <w:t>el</w:t>
      </w:r>
      <w:r w:rsidR="004F7FF0" w:rsidRPr="002C0F56">
        <w:rPr>
          <w:rFonts w:ascii="Arial" w:hAnsi="Arial" w:cs="Arial"/>
          <w:b/>
          <w:bCs/>
          <w:color w:val="C45911" w:themeColor="accent2" w:themeShade="BF"/>
          <w:lang w:val="es-419"/>
        </w:rPr>
        <w:t xml:space="preserve"> nivel de privacidad de la información, se identifique la identidad digital como una marca persona y se monitoree la reputación digital</w:t>
      </w:r>
      <w:sdt>
        <w:sdtPr>
          <w:rPr>
            <w:rFonts w:ascii="Arial" w:hAnsi="Arial" w:cs="Arial"/>
            <w:b/>
            <w:bCs/>
            <w:color w:val="C45911" w:themeColor="accent2" w:themeShade="BF"/>
            <w:lang w:val="es-419"/>
          </w:rPr>
          <w:id w:val="1901790094"/>
          <w:citation/>
        </w:sdtPr>
        <w:sdtContent>
          <w:r w:rsidR="004F7FF0" w:rsidRPr="002C0F56">
            <w:rPr>
              <w:rFonts w:ascii="Arial" w:hAnsi="Arial" w:cs="Arial"/>
              <w:b/>
              <w:bCs/>
              <w:color w:val="C45911" w:themeColor="accent2" w:themeShade="BF"/>
              <w:lang w:val="es-419"/>
            </w:rPr>
            <w:fldChar w:fldCharType="begin"/>
          </w:r>
          <w:r w:rsidR="004F7FF0" w:rsidRPr="002C0F56">
            <w:rPr>
              <w:rFonts w:ascii="Arial" w:hAnsi="Arial" w:cs="Arial"/>
              <w:b/>
              <w:bCs/>
              <w:color w:val="C45911" w:themeColor="accent2" w:themeShade="BF"/>
              <w:lang w:val="es-CO"/>
            </w:rPr>
            <w:instrText xml:space="preserve"> CITATION Ger17 \l 9226 </w:instrText>
          </w:r>
          <w:r w:rsidR="004F7FF0" w:rsidRPr="002C0F56">
            <w:rPr>
              <w:rFonts w:ascii="Arial" w:hAnsi="Arial" w:cs="Arial"/>
              <w:b/>
              <w:bCs/>
              <w:color w:val="C45911" w:themeColor="accent2" w:themeShade="BF"/>
              <w:lang w:val="es-419"/>
            </w:rPr>
            <w:fldChar w:fldCharType="separate"/>
          </w:r>
          <w:r w:rsidR="004C3242">
            <w:rPr>
              <w:rFonts w:ascii="Arial" w:hAnsi="Arial" w:cs="Arial"/>
              <w:b/>
              <w:bCs/>
              <w:noProof/>
              <w:color w:val="C45911" w:themeColor="accent2" w:themeShade="BF"/>
              <w:lang w:val="es-CO"/>
            </w:rPr>
            <w:t xml:space="preserve"> </w:t>
          </w:r>
          <w:r w:rsidR="004C3242" w:rsidRPr="004C3242">
            <w:rPr>
              <w:rFonts w:ascii="Arial" w:hAnsi="Arial" w:cs="Arial"/>
              <w:noProof/>
              <w:color w:val="C45911" w:themeColor="accent2" w:themeShade="BF"/>
              <w:lang w:val="es-CO"/>
            </w:rPr>
            <w:t>(Chunga-Chinguel, 2017)</w:t>
          </w:r>
          <w:r w:rsidR="004F7FF0" w:rsidRPr="002C0F56">
            <w:rPr>
              <w:rFonts w:ascii="Arial" w:hAnsi="Arial" w:cs="Arial"/>
              <w:b/>
              <w:bCs/>
              <w:color w:val="C45911" w:themeColor="accent2" w:themeShade="BF"/>
              <w:lang w:val="es-419"/>
            </w:rPr>
            <w:fldChar w:fldCharType="end"/>
          </w:r>
        </w:sdtContent>
      </w:sdt>
      <w:r w:rsidR="004F7FF0" w:rsidRPr="002C0F56">
        <w:rPr>
          <w:rFonts w:ascii="Arial" w:hAnsi="Arial" w:cs="Arial"/>
          <w:b/>
          <w:bCs/>
          <w:color w:val="C45911" w:themeColor="accent2" w:themeShade="BF"/>
          <w:lang w:val="es-419"/>
        </w:rPr>
        <w:t xml:space="preserve">. </w:t>
      </w:r>
    </w:p>
    <w:p w14:paraId="2A18CD15" w14:textId="1A5E23B8" w:rsidR="00A96F7F" w:rsidRPr="00A96F7F" w:rsidRDefault="004F7FF0" w:rsidP="00A96F7F">
      <w:pPr>
        <w:pStyle w:val="TextBody"/>
        <w:spacing w:line="360" w:lineRule="auto"/>
        <w:jc w:val="both"/>
        <w:rPr>
          <w:rStyle w:val="hps"/>
          <w:rFonts w:ascii="Arial" w:hAnsi="Arial" w:cs="Arial"/>
          <w:szCs w:val="24"/>
          <w:lang w:val="es-419"/>
        </w:rPr>
      </w:pPr>
      <w:r w:rsidRPr="004F7FF0">
        <w:rPr>
          <w:rStyle w:val="hps"/>
          <w:rFonts w:ascii="Arial" w:hAnsi="Arial" w:cs="Arial"/>
          <w:szCs w:val="24"/>
          <w:lang w:val="es-419"/>
        </w:rPr>
        <w:t xml:space="preserve">De este modo, </w:t>
      </w:r>
      <w:r w:rsidR="000102F6" w:rsidRPr="004F7FF0">
        <w:rPr>
          <w:rStyle w:val="hps"/>
          <w:rFonts w:ascii="Arial" w:hAnsi="Arial" w:cs="Arial"/>
          <w:szCs w:val="24"/>
          <w:lang w:val="es-419"/>
        </w:rPr>
        <w:t xml:space="preserve">La gestión de la identidad digital siempre ha sido difícil de proteger, con los avances tecnológicos que han ocurrido en la última década se ha empezado a dejar de lado el uso de usuario y contraseña a pasar al uso de autenticación </w:t>
      </w:r>
      <w:proofErr w:type="spellStart"/>
      <w:r w:rsidR="000102F6" w:rsidRPr="004F7FF0">
        <w:rPr>
          <w:rStyle w:val="hps"/>
          <w:rFonts w:ascii="Arial" w:hAnsi="Arial" w:cs="Arial"/>
          <w:szCs w:val="24"/>
          <w:lang w:val="es-419"/>
        </w:rPr>
        <w:t>multifactor</w:t>
      </w:r>
      <w:proofErr w:type="spellEnd"/>
      <w:r w:rsidR="000102F6" w:rsidRPr="004F7FF0">
        <w:rPr>
          <w:rStyle w:val="hps"/>
          <w:rFonts w:ascii="Arial" w:hAnsi="Arial" w:cs="Arial"/>
          <w:szCs w:val="24"/>
          <w:lang w:val="es-419"/>
        </w:rPr>
        <w:t xml:space="preserve">, single </w:t>
      </w:r>
      <w:proofErr w:type="spellStart"/>
      <w:r w:rsidR="000102F6" w:rsidRPr="004F7FF0">
        <w:rPr>
          <w:rStyle w:val="hps"/>
          <w:rFonts w:ascii="Arial" w:hAnsi="Arial" w:cs="Arial"/>
          <w:szCs w:val="24"/>
          <w:lang w:val="es-419"/>
        </w:rPr>
        <w:t>sign</w:t>
      </w:r>
      <w:proofErr w:type="spellEnd"/>
      <w:r w:rsidR="000102F6" w:rsidRPr="004F7FF0">
        <w:rPr>
          <w:rStyle w:val="hps"/>
          <w:rFonts w:ascii="Arial" w:hAnsi="Arial" w:cs="Arial"/>
          <w:szCs w:val="24"/>
          <w:lang w:val="es-419"/>
        </w:rPr>
        <w:t xml:space="preserve"> </w:t>
      </w:r>
      <w:proofErr w:type="spellStart"/>
      <w:r w:rsidR="000102F6" w:rsidRPr="004F7FF0">
        <w:rPr>
          <w:rStyle w:val="hps"/>
          <w:rFonts w:ascii="Arial" w:hAnsi="Arial" w:cs="Arial"/>
          <w:szCs w:val="24"/>
          <w:lang w:val="es-419"/>
        </w:rPr>
        <w:t>on</w:t>
      </w:r>
      <w:proofErr w:type="spellEnd"/>
      <w:r w:rsidR="000102F6" w:rsidRPr="004F7FF0">
        <w:rPr>
          <w:rStyle w:val="hps"/>
          <w:rFonts w:ascii="Arial" w:hAnsi="Arial" w:cs="Arial"/>
          <w:szCs w:val="24"/>
          <w:lang w:val="es-419"/>
        </w:rPr>
        <w:t xml:space="preserve">, hasta la utilización de certificados digitales con el propósito de brindar protección frente a robo de datos o fraude por suplantación. </w:t>
      </w:r>
    </w:p>
    <w:p w14:paraId="27400B1E" w14:textId="54CAD671" w:rsidR="00A96F7F" w:rsidRPr="002C0F56" w:rsidRDefault="00A96F7F" w:rsidP="00A96F7F">
      <w:pPr>
        <w:pStyle w:val="TextBody"/>
        <w:spacing w:line="360" w:lineRule="auto"/>
        <w:jc w:val="both"/>
        <w:rPr>
          <w:rStyle w:val="hps"/>
          <w:rFonts w:ascii="Arial" w:hAnsi="Arial" w:cs="Arial"/>
          <w:b/>
          <w:bCs/>
          <w:color w:val="C45911" w:themeColor="accent2" w:themeShade="BF"/>
          <w:szCs w:val="24"/>
          <w:highlight w:val="yellow"/>
          <w:lang w:val="es-419"/>
        </w:rPr>
      </w:pPr>
      <w:r w:rsidRPr="002C0F56">
        <w:rPr>
          <w:rStyle w:val="hps"/>
          <w:rFonts w:ascii="Arial" w:hAnsi="Arial" w:cs="Arial"/>
          <w:b/>
          <w:bCs/>
          <w:color w:val="C45911" w:themeColor="accent2" w:themeShade="BF"/>
          <w:szCs w:val="24"/>
          <w:lang w:val="es-419"/>
        </w:rPr>
        <w:t>Por lo tanto, “la gestión de la identidad conlleva, por un lado, desafíos en cuanto a privacidad, protección de datos y nuevos riesgos de fraude y, por el otro, la necesidad de revisar y ajustar esquemas de gobernanza, marcos legales y tecnologías”</w:t>
      </w:r>
      <w:sdt>
        <w:sdtPr>
          <w:rPr>
            <w:rStyle w:val="hps"/>
            <w:rFonts w:ascii="Arial" w:hAnsi="Arial" w:cs="Arial"/>
            <w:b/>
            <w:bCs/>
            <w:color w:val="C45911" w:themeColor="accent2" w:themeShade="BF"/>
            <w:szCs w:val="24"/>
            <w:lang w:val="es-419"/>
          </w:rPr>
          <w:id w:val="1857609688"/>
          <w:citation/>
        </w:sdtPr>
        <w:sdtContent>
          <w:r w:rsidRPr="002C0F56">
            <w:rPr>
              <w:rStyle w:val="hps"/>
              <w:rFonts w:ascii="Arial" w:hAnsi="Arial" w:cs="Arial"/>
              <w:b/>
              <w:bCs/>
              <w:color w:val="C45911" w:themeColor="accent2" w:themeShade="BF"/>
              <w:szCs w:val="24"/>
              <w:lang w:val="es-419"/>
            </w:rPr>
            <w:fldChar w:fldCharType="begin"/>
          </w:r>
          <w:r w:rsidRPr="002C0F56">
            <w:rPr>
              <w:rStyle w:val="hps"/>
              <w:rFonts w:ascii="Arial" w:hAnsi="Arial" w:cs="Arial"/>
              <w:b/>
              <w:bCs/>
              <w:color w:val="C45911" w:themeColor="accent2" w:themeShade="BF"/>
              <w:szCs w:val="24"/>
              <w:lang w:val="es-CO"/>
            </w:rPr>
            <w:instrText xml:space="preserve"> CITATION CEP24 \l 9226 </w:instrText>
          </w:r>
          <w:r w:rsidRPr="002C0F56">
            <w:rPr>
              <w:rStyle w:val="hps"/>
              <w:rFonts w:ascii="Arial" w:hAnsi="Arial" w:cs="Arial"/>
              <w:b/>
              <w:bCs/>
              <w:color w:val="C45911" w:themeColor="accent2" w:themeShade="BF"/>
              <w:szCs w:val="24"/>
              <w:lang w:val="es-419"/>
            </w:rPr>
            <w:fldChar w:fldCharType="separate"/>
          </w:r>
          <w:r w:rsidR="004C3242">
            <w:rPr>
              <w:rStyle w:val="hps"/>
              <w:rFonts w:ascii="Arial" w:hAnsi="Arial" w:cs="Arial"/>
              <w:b/>
              <w:bCs/>
              <w:noProof/>
              <w:color w:val="C45911" w:themeColor="accent2" w:themeShade="BF"/>
              <w:szCs w:val="24"/>
              <w:lang w:val="es-CO"/>
            </w:rPr>
            <w:t xml:space="preserve"> </w:t>
          </w:r>
          <w:r w:rsidR="004C3242" w:rsidRPr="004C3242">
            <w:rPr>
              <w:rFonts w:ascii="Arial" w:hAnsi="Arial" w:cs="Arial"/>
              <w:noProof/>
              <w:color w:val="C45911" w:themeColor="accent2" w:themeShade="BF"/>
              <w:szCs w:val="24"/>
              <w:lang w:val="es-CO"/>
            </w:rPr>
            <w:t>(CEPAL, 2024)</w:t>
          </w:r>
          <w:r w:rsidRPr="002C0F56">
            <w:rPr>
              <w:rStyle w:val="hps"/>
              <w:rFonts w:ascii="Arial" w:hAnsi="Arial" w:cs="Arial"/>
              <w:b/>
              <w:bCs/>
              <w:color w:val="C45911" w:themeColor="accent2" w:themeShade="BF"/>
              <w:szCs w:val="24"/>
              <w:lang w:val="es-419"/>
            </w:rPr>
            <w:fldChar w:fldCharType="end"/>
          </w:r>
        </w:sdtContent>
      </w:sdt>
      <w:r w:rsidRPr="002C0F56">
        <w:rPr>
          <w:rStyle w:val="hps"/>
          <w:rFonts w:ascii="Arial" w:hAnsi="Arial" w:cs="Arial"/>
          <w:b/>
          <w:bCs/>
          <w:color w:val="C45911" w:themeColor="accent2" w:themeShade="BF"/>
          <w:szCs w:val="24"/>
          <w:lang w:val="es-419"/>
        </w:rPr>
        <w:t>.</w:t>
      </w:r>
    </w:p>
    <w:p w14:paraId="5CD58A69" w14:textId="5E0DFA61" w:rsidR="00A96F7F" w:rsidRPr="004F7FF0" w:rsidRDefault="00A96F7F" w:rsidP="004C3242">
      <w:pPr>
        <w:pStyle w:val="TextBody"/>
        <w:spacing w:line="360" w:lineRule="auto"/>
        <w:jc w:val="both"/>
        <w:rPr>
          <w:rStyle w:val="hps"/>
          <w:rFonts w:ascii="Arial" w:hAnsi="Arial" w:cs="Arial"/>
          <w:szCs w:val="24"/>
          <w:lang w:val="es-419"/>
        </w:rPr>
      </w:pPr>
      <w:r w:rsidRPr="002C0F56">
        <w:rPr>
          <w:rStyle w:val="hps"/>
          <w:rFonts w:ascii="Arial" w:hAnsi="Arial" w:cs="Arial"/>
          <w:b/>
          <w:bCs/>
          <w:color w:val="C45911" w:themeColor="accent2" w:themeShade="BF"/>
          <w:szCs w:val="24"/>
          <w:lang w:val="es-419"/>
        </w:rPr>
        <w:t>En entorno donde</w:t>
      </w:r>
      <w:r w:rsidRPr="002C0F56">
        <w:rPr>
          <w:rStyle w:val="hps"/>
          <w:rFonts w:ascii="Arial" w:hAnsi="Arial" w:cs="Arial"/>
          <w:color w:val="C45911" w:themeColor="accent2" w:themeShade="BF"/>
          <w:szCs w:val="24"/>
          <w:lang w:val="es-419"/>
        </w:rPr>
        <w:t xml:space="preserve">, </w:t>
      </w:r>
      <w:r w:rsidRPr="004F7FF0">
        <w:rPr>
          <w:rStyle w:val="hps"/>
          <w:rFonts w:ascii="Arial" w:hAnsi="Arial" w:cs="Arial"/>
          <w:szCs w:val="24"/>
          <w:lang w:val="es-419"/>
        </w:rPr>
        <w:t xml:space="preserve">su evolución ha sido tan significativa que ahora puede integrarse con inteligencia artificial (IA) y </w:t>
      </w:r>
      <w:proofErr w:type="spellStart"/>
      <w:r w:rsidRPr="004F7FF0">
        <w:rPr>
          <w:rStyle w:val="hps"/>
          <w:rFonts w:ascii="Arial" w:hAnsi="Arial" w:cs="Arial"/>
          <w:szCs w:val="24"/>
          <w:lang w:val="es-419"/>
        </w:rPr>
        <w:t>blockchain</w:t>
      </w:r>
      <w:proofErr w:type="spellEnd"/>
      <w:r w:rsidRPr="004F7FF0">
        <w:rPr>
          <w:rStyle w:val="hps"/>
          <w:rFonts w:ascii="Arial" w:hAnsi="Arial" w:cs="Arial"/>
          <w:szCs w:val="24"/>
          <w:lang w:val="es-419"/>
        </w:rPr>
        <w:t xml:space="preserve"> ofreciendo mejoras en seguridad y eficiencia. La IA mejora la eficiencia y precisión en la verificación y gestión de las identidades, mientras que </w:t>
      </w:r>
      <w:proofErr w:type="spellStart"/>
      <w:r w:rsidRPr="004F7FF0">
        <w:rPr>
          <w:rStyle w:val="hps"/>
          <w:rFonts w:ascii="Arial" w:hAnsi="Arial" w:cs="Arial"/>
          <w:szCs w:val="24"/>
          <w:lang w:val="es-419"/>
        </w:rPr>
        <w:t>Blockchain</w:t>
      </w:r>
      <w:proofErr w:type="spellEnd"/>
      <w:r w:rsidRPr="004F7FF0">
        <w:rPr>
          <w:rStyle w:val="hps"/>
          <w:rFonts w:ascii="Arial" w:hAnsi="Arial" w:cs="Arial"/>
          <w:szCs w:val="24"/>
          <w:lang w:val="es-419"/>
        </w:rPr>
        <w:t xml:space="preserve"> proporciona un registro seguro e inmutable de transacciones. (Revista Empresarial &amp; Laboral, 2024) (</w:t>
      </w:r>
      <w:proofErr w:type="spellStart"/>
      <w:r w:rsidRPr="004F7FF0">
        <w:rPr>
          <w:rStyle w:val="hps"/>
          <w:rFonts w:ascii="Arial" w:hAnsi="Arial" w:cs="Arial"/>
          <w:szCs w:val="24"/>
          <w:lang w:val="es-419"/>
        </w:rPr>
        <w:t>Anglen</w:t>
      </w:r>
      <w:proofErr w:type="spellEnd"/>
      <w:r w:rsidRPr="004F7FF0">
        <w:rPr>
          <w:rStyle w:val="hps"/>
          <w:rFonts w:ascii="Arial" w:hAnsi="Arial" w:cs="Arial"/>
          <w:szCs w:val="24"/>
          <w:lang w:val="es-419"/>
        </w:rPr>
        <w:t xml:space="preserve">, 2024). </w:t>
      </w:r>
    </w:p>
    <w:p w14:paraId="7D4F89C3" w14:textId="77777777" w:rsidR="00BA6258" w:rsidRPr="00DB3863" w:rsidRDefault="00BA6258" w:rsidP="00BA6258">
      <w:pPr>
        <w:pStyle w:val="TextBody"/>
        <w:spacing w:line="360" w:lineRule="auto"/>
        <w:jc w:val="both"/>
        <w:rPr>
          <w:rFonts w:ascii="Arial" w:hAnsi="Arial" w:cs="Arial"/>
          <w:szCs w:val="24"/>
          <w:highlight w:val="yellow"/>
          <w:lang w:val="es-419"/>
        </w:rPr>
      </w:pPr>
    </w:p>
    <w:p w14:paraId="68AB61A3" w14:textId="633D753A" w:rsidR="000102F6" w:rsidRDefault="000B4886" w:rsidP="00BA6258">
      <w:pPr>
        <w:pStyle w:val="TextBody"/>
        <w:spacing w:line="360" w:lineRule="auto"/>
        <w:ind w:firstLine="0"/>
        <w:jc w:val="both"/>
        <w:rPr>
          <w:rStyle w:val="hps"/>
          <w:rFonts w:ascii="Arial" w:hAnsi="Arial" w:cs="Arial"/>
          <w:szCs w:val="24"/>
          <w:highlight w:val="yellow"/>
          <w:lang w:val="es-419"/>
        </w:rPr>
      </w:pPr>
      <w:r w:rsidRPr="00DA11A3">
        <w:rPr>
          <w:rFonts w:ascii="Arial" w:hAnsi="Arial" w:cs="Arial"/>
          <w:b/>
          <w:szCs w:val="24"/>
          <w:highlight w:val="yellow"/>
          <w:lang w:val="es-MX"/>
        </w:rPr>
        <w:t>Desafíos de la Identidad digital</w:t>
      </w:r>
      <w:r w:rsidRPr="00DB3863">
        <w:rPr>
          <w:rStyle w:val="hps"/>
          <w:rFonts w:ascii="Arial" w:hAnsi="Arial" w:cs="Arial"/>
          <w:szCs w:val="24"/>
          <w:highlight w:val="yellow"/>
          <w:lang w:val="es-419"/>
        </w:rPr>
        <w:t xml:space="preserve"> </w:t>
      </w:r>
    </w:p>
    <w:p w14:paraId="3D285FC7" w14:textId="77777777" w:rsidR="00A96F7F" w:rsidRDefault="00A96F7F" w:rsidP="00BA6258">
      <w:pPr>
        <w:pStyle w:val="TextBody"/>
        <w:spacing w:line="360" w:lineRule="auto"/>
        <w:ind w:firstLine="0"/>
        <w:jc w:val="both"/>
        <w:rPr>
          <w:rStyle w:val="hps"/>
          <w:rFonts w:ascii="Arial" w:hAnsi="Arial" w:cs="Arial"/>
          <w:szCs w:val="24"/>
          <w:highlight w:val="yellow"/>
          <w:lang w:val="es-419"/>
        </w:rPr>
      </w:pPr>
    </w:p>
    <w:p w14:paraId="11CD91B2" w14:textId="77777777" w:rsidR="000102F6" w:rsidRPr="001E398B" w:rsidRDefault="000102F6" w:rsidP="00BA6258">
      <w:pPr>
        <w:pStyle w:val="TextBody"/>
        <w:spacing w:line="360" w:lineRule="auto"/>
        <w:jc w:val="both"/>
        <w:rPr>
          <w:rStyle w:val="hps"/>
          <w:rFonts w:ascii="Arial" w:hAnsi="Arial" w:cs="Arial"/>
          <w:szCs w:val="24"/>
          <w:lang w:val="es-419"/>
        </w:rPr>
      </w:pPr>
      <w:r w:rsidRPr="001E398B">
        <w:rPr>
          <w:rStyle w:val="hps"/>
          <w:rFonts w:ascii="Arial" w:hAnsi="Arial" w:cs="Arial"/>
          <w:szCs w:val="24"/>
          <w:lang w:val="es-419"/>
        </w:rPr>
        <w:lastRenderedPageBreak/>
        <w:t>1.</w:t>
      </w:r>
      <w:r w:rsidRPr="001E398B">
        <w:rPr>
          <w:rStyle w:val="hps"/>
          <w:rFonts w:ascii="Arial" w:hAnsi="Arial" w:cs="Arial"/>
          <w:szCs w:val="24"/>
          <w:lang w:val="es-419"/>
        </w:rPr>
        <w:tab/>
        <w:t>Privacidad y protección de datos: Tener los datos centralizados en sistemas tradicionales aumenta el riesgo de fraude o violación de datos. La falta de control de los usuarios sobre su información conlleva serias preocupaciones de privacidad (</w:t>
      </w:r>
      <w:proofErr w:type="spellStart"/>
      <w:r w:rsidRPr="001E398B">
        <w:rPr>
          <w:rStyle w:val="hps"/>
          <w:rFonts w:ascii="Arial" w:hAnsi="Arial" w:cs="Arial"/>
          <w:szCs w:val="24"/>
          <w:lang w:val="es-419"/>
        </w:rPr>
        <w:t>Anglen</w:t>
      </w:r>
      <w:proofErr w:type="spellEnd"/>
      <w:r w:rsidRPr="001E398B">
        <w:rPr>
          <w:rStyle w:val="hps"/>
          <w:rFonts w:ascii="Arial" w:hAnsi="Arial" w:cs="Arial"/>
          <w:szCs w:val="24"/>
          <w:lang w:val="es-419"/>
        </w:rPr>
        <w:t>, 2024) ¿cómo sabe quién tiene su información y cómo la protege?</w:t>
      </w:r>
    </w:p>
    <w:p w14:paraId="165B0739" w14:textId="77777777" w:rsidR="000102F6" w:rsidRPr="001E398B" w:rsidRDefault="000102F6" w:rsidP="00BA6258">
      <w:pPr>
        <w:pStyle w:val="TextBody"/>
        <w:spacing w:line="360" w:lineRule="auto"/>
        <w:jc w:val="both"/>
        <w:rPr>
          <w:rStyle w:val="hps"/>
          <w:rFonts w:ascii="Arial" w:hAnsi="Arial" w:cs="Arial"/>
          <w:szCs w:val="24"/>
          <w:lang w:val="es-419"/>
        </w:rPr>
      </w:pPr>
      <w:r w:rsidRPr="001E398B">
        <w:rPr>
          <w:rStyle w:val="hps"/>
          <w:rFonts w:ascii="Arial" w:hAnsi="Arial" w:cs="Arial"/>
          <w:szCs w:val="24"/>
          <w:lang w:val="es-419"/>
        </w:rPr>
        <w:t>2.</w:t>
      </w:r>
      <w:r w:rsidRPr="001E398B">
        <w:rPr>
          <w:rStyle w:val="hps"/>
          <w:rFonts w:ascii="Arial" w:hAnsi="Arial" w:cs="Arial"/>
          <w:szCs w:val="24"/>
          <w:lang w:val="es-419"/>
        </w:rPr>
        <w:tab/>
        <w:t>Interoperabilidad: La falta de estándares entre diferentes sistemas y autoridades dificulta la integración y reconciliación de datos o en otras palabras evitar la posible pérdida de datos. (</w:t>
      </w:r>
      <w:proofErr w:type="spellStart"/>
      <w:r w:rsidRPr="001E398B">
        <w:rPr>
          <w:rStyle w:val="hps"/>
          <w:rFonts w:ascii="Arial" w:hAnsi="Arial" w:cs="Arial"/>
          <w:szCs w:val="24"/>
          <w:lang w:val="es-419"/>
        </w:rPr>
        <w:t>Anglen</w:t>
      </w:r>
      <w:proofErr w:type="spellEnd"/>
      <w:r w:rsidRPr="001E398B">
        <w:rPr>
          <w:rStyle w:val="hps"/>
          <w:rFonts w:ascii="Arial" w:hAnsi="Arial" w:cs="Arial"/>
          <w:szCs w:val="24"/>
          <w:lang w:val="es-419"/>
        </w:rPr>
        <w:t>, 2024)</w:t>
      </w:r>
    </w:p>
    <w:p w14:paraId="3D30D9F8" w14:textId="77777777" w:rsidR="000102F6" w:rsidRPr="001E398B" w:rsidRDefault="000102F6" w:rsidP="00BA6258">
      <w:pPr>
        <w:pStyle w:val="TextBody"/>
        <w:spacing w:line="360" w:lineRule="auto"/>
        <w:jc w:val="both"/>
        <w:rPr>
          <w:rStyle w:val="hps"/>
          <w:rFonts w:ascii="Arial" w:hAnsi="Arial" w:cs="Arial"/>
          <w:szCs w:val="24"/>
          <w:lang w:val="es-419"/>
        </w:rPr>
      </w:pPr>
      <w:r w:rsidRPr="001E398B">
        <w:rPr>
          <w:rStyle w:val="hps"/>
          <w:rFonts w:ascii="Arial" w:hAnsi="Arial" w:cs="Arial"/>
          <w:szCs w:val="24"/>
          <w:lang w:val="es-419"/>
        </w:rPr>
        <w:t>3.</w:t>
      </w:r>
      <w:r w:rsidRPr="001E398B">
        <w:rPr>
          <w:rStyle w:val="hps"/>
          <w:rFonts w:ascii="Arial" w:hAnsi="Arial" w:cs="Arial"/>
          <w:szCs w:val="24"/>
          <w:lang w:val="es-419"/>
        </w:rPr>
        <w:tab/>
        <w:t xml:space="preserve">Seguridad: Los sistemas centralizados son vulnerables a ataques cibernéticos, como por ejemplo ataques por phishing o malware. La descentralización mediante el uso de </w:t>
      </w:r>
      <w:proofErr w:type="spellStart"/>
      <w:r w:rsidRPr="001E398B">
        <w:rPr>
          <w:rStyle w:val="hps"/>
          <w:rFonts w:ascii="Arial" w:hAnsi="Arial" w:cs="Arial"/>
          <w:szCs w:val="24"/>
          <w:lang w:val="es-419"/>
        </w:rPr>
        <w:t>Blockchain</w:t>
      </w:r>
      <w:proofErr w:type="spellEnd"/>
      <w:r w:rsidRPr="001E398B">
        <w:rPr>
          <w:rStyle w:val="hps"/>
          <w:rFonts w:ascii="Arial" w:hAnsi="Arial" w:cs="Arial"/>
          <w:szCs w:val="24"/>
          <w:lang w:val="es-419"/>
        </w:rPr>
        <w:t xml:space="preserve"> reduce el riesgo de fallos únicos debido a que la información está distribuida en diferentes nodos, mejorando la seguridad. (</w:t>
      </w:r>
      <w:proofErr w:type="spellStart"/>
      <w:r w:rsidRPr="001E398B">
        <w:rPr>
          <w:rStyle w:val="hps"/>
          <w:rFonts w:ascii="Arial" w:hAnsi="Arial" w:cs="Arial"/>
          <w:szCs w:val="24"/>
          <w:lang w:val="es-419"/>
        </w:rPr>
        <w:t>Anglen</w:t>
      </w:r>
      <w:proofErr w:type="spellEnd"/>
      <w:r w:rsidRPr="001E398B">
        <w:rPr>
          <w:rStyle w:val="hps"/>
          <w:rFonts w:ascii="Arial" w:hAnsi="Arial" w:cs="Arial"/>
          <w:szCs w:val="24"/>
          <w:lang w:val="es-419"/>
        </w:rPr>
        <w:t>, 2024)</w:t>
      </w:r>
    </w:p>
    <w:p w14:paraId="06574CEC" w14:textId="77777777" w:rsidR="00A96F7F" w:rsidRPr="00A96F7F" w:rsidRDefault="00A96F7F" w:rsidP="00BA6258">
      <w:pPr>
        <w:pStyle w:val="TextBody"/>
        <w:spacing w:line="360" w:lineRule="auto"/>
        <w:jc w:val="both"/>
        <w:rPr>
          <w:rStyle w:val="hps"/>
          <w:rFonts w:ascii="Arial" w:hAnsi="Arial" w:cs="Arial"/>
          <w:b/>
          <w:bCs/>
          <w:color w:val="1F3864" w:themeColor="accent1" w:themeShade="80"/>
          <w:szCs w:val="24"/>
          <w:lang w:val="es-419"/>
        </w:rPr>
      </w:pPr>
    </w:p>
    <w:p w14:paraId="6857DD48" w14:textId="7559852F" w:rsidR="000102F6" w:rsidRPr="00A96F7F" w:rsidRDefault="000102F6" w:rsidP="00BA6258">
      <w:pPr>
        <w:pStyle w:val="TextBody"/>
        <w:spacing w:line="360" w:lineRule="auto"/>
        <w:jc w:val="both"/>
        <w:rPr>
          <w:rStyle w:val="hps"/>
          <w:rFonts w:ascii="Arial" w:hAnsi="Arial" w:cs="Arial"/>
          <w:b/>
          <w:bCs/>
          <w:szCs w:val="24"/>
          <w:lang w:val="es-419"/>
        </w:rPr>
      </w:pPr>
      <w:r w:rsidRPr="00A96F7F">
        <w:rPr>
          <w:rStyle w:val="hps"/>
          <w:rFonts w:ascii="Arial" w:hAnsi="Arial" w:cs="Arial"/>
          <w:b/>
          <w:bCs/>
          <w:szCs w:val="24"/>
          <w:lang w:val="es-419"/>
        </w:rPr>
        <w:t>Tendencias emergentes</w:t>
      </w:r>
    </w:p>
    <w:p w14:paraId="68897A9F" w14:textId="77777777" w:rsidR="000102F6" w:rsidRPr="00DA11A3" w:rsidRDefault="000102F6" w:rsidP="00BA6258">
      <w:pPr>
        <w:pStyle w:val="TextBody"/>
        <w:spacing w:line="360" w:lineRule="auto"/>
        <w:ind w:firstLine="0"/>
        <w:jc w:val="both"/>
        <w:rPr>
          <w:rStyle w:val="hps"/>
          <w:rFonts w:ascii="Arial" w:hAnsi="Arial" w:cs="Arial"/>
          <w:szCs w:val="24"/>
          <w:highlight w:val="yellow"/>
          <w:lang w:val="es-419"/>
        </w:rPr>
      </w:pPr>
    </w:p>
    <w:p w14:paraId="7A26F281" w14:textId="1B78F517" w:rsidR="00CA3405" w:rsidRPr="00DB3863" w:rsidRDefault="00CA3405" w:rsidP="00BA6258">
      <w:pPr>
        <w:spacing w:after="0" w:line="360" w:lineRule="auto"/>
        <w:rPr>
          <w:rFonts w:ascii="Arial" w:hAnsi="Arial" w:cs="Arial"/>
          <w:b/>
          <w:sz w:val="24"/>
          <w:szCs w:val="24"/>
          <w:highlight w:val="yellow"/>
        </w:rPr>
      </w:pPr>
      <w:r w:rsidRPr="00DB3863">
        <w:rPr>
          <w:rFonts w:ascii="Arial" w:hAnsi="Arial" w:cs="Arial"/>
          <w:b/>
          <w:sz w:val="24"/>
          <w:szCs w:val="24"/>
          <w:highlight w:val="yellow"/>
        </w:rPr>
        <w:t>[T1] Conclusiones (10% del trabajo aproximadamente)</w:t>
      </w:r>
    </w:p>
    <w:p w14:paraId="43322CC9" w14:textId="77777777" w:rsidR="00CA3405" w:rsidRPr="001E398B" w:rsidRDefault="00CA3405" w:rsidP="00BA6258">
      <w:pPr>
        <w:spacing w:after="0" w:line="360" w:lineRule="auto"/>
        <w:rPr>
          <w:rFonts w:ascii="Arial" w:hAnsi="Arial" w:cs="Arial"/>
          <w:sz w:val="24"/>
          <w:szCs w:val="24"/>
        </w:rPr>
      </w:pPr>
      <w:r w:rsidRPr="001E398B">
        <w:rPr>
          <w:rFonts w:ascii="Arial" w:hAnsi="Arial" w:cs="Arial"/>
          <w:sz w:val="24"/>
          <w:szCs w:val="24"/>
        </w:rPr>
        <w:t>xxxxxxxxxxxxxxxxxxxxxxxxxxxxxxxxxxxxxxxxxxxxxxxxxxxxxxxxxxxxxxxxxxxxxxxxxxxxxxxxxxxxxxxxxxxxxxxxxxxxxxxxxxxxxxxxxxxxxxxxxxxxxxxxxxxxxxxxxxxxxxxxxxxxxxxxxxxxxxxxxxxxxxxxxxxxxxxxxxxxxxxxxxxxxxxxxxxxxxxxxxxxxxxxxxxxxxxxxxxxxxxxxxxxxxx.</w:t>
      </w:r>
    </w:p>
    <w:p w14:paraId="76ECE07A" w14:textId="77777777" w:rsidR="00CA3405" w:rsidRPr="001E398B" w:rsidRDefault="00CA3405" w:rsidP="00BA6258">
      <w:pPr>
        <w:spacing w:after="0" w:line="360" w:lineRule="auto"/>
        <w:ind w:firstLine="720"/>
        <w:rPr>
          <w:rFonts w:ascii="Arial" w:hAnsi="Arial" w:cs="Arial"/>
          <w:sz w:val="24"/>
          <w:szCs w:val="24"/>
        </w:rPr>
      </w:pPr>
      <w:r w:rsidRPr="001E398B">
        <w:rPr>
          <w:rFonts w:ascii="Arial" w:hAnsi="Arial" w:cs="Arial"/>
          <w:sz w:val="24"/>
          <w:szCs w:val="24"/>
        </w:rPr>
        <w:t>xxxxxxxxxxxxxxxxxxxxxxxxxxxxxxxxxxxxxxxxxxxxxxxxxxxxxxxxxxxxxxxxxxxxxxxxxxxxxxxxxxxxxxxxxxxxxxxxxxxxxxxxxxxxxxxxxxxxxxxxxxxxxxxxxxxxxxxxxxxxxxxxxxxxxxxxxxxxxxxxxxxxxxxxxxxxxxxxxxxxxxxxxxxxxxxxxxxxxxxxxxxxxxxxxxxxxxxxxxxxxxxxxxxxxxx.</w:t>
      </w:r>
    </w:p>
    <w:p w14:paraId="1F722CA1" w14:textId="77777777" w:rsidR="00CA3405" w:rsidRPr="001E398B" w:rsidRDefault="00CA3405" w:rsidP="00D62C21">
      <w:pPr>
        <w:spacing w:after="0" w:line="480" w:lineRule="auto"/>
        <w:ind w:firstLine="720"/>
        <w:rPr>
          <w:rFonts w:ascii="Arial" w:hAnsi="Arial" w:cs="Arial"/>
          <w:sz w:val="24"/>
          <w:szCs w:val="24"/>
        </w:rPr>
      </w:pPr>
    </w:p>
    <w:p w14:paraId="79A43C25" w14:textId="77777777" w:rsidR="00D62C21" w:rsidRPr="00DB3863" w:rsidRDefault="00D62C21" w:rsidP="00D62C21">
      <w:pPr>
        <w:spacing w:after="0" w:line="480" w:lineRule="auto"/>
        <w:ind w:firstLine="720"/>
        <w:rPr>
          <w:rFonts w:ascii="Arial" w:hAnsi="Arial" w:cs="Arial"/>
          <w:sz w:val="24"/>
          <w:szCs w:val="24"/>
          <w:highlight w:val="yellow"/>
        </w:rPr>
      </w:pPr>
    </w:p>
    <w:p w14:paraId="6DAFAEA2" w14:textId="194B876F" w:rsidR="00A86E3E" w:rsidRDefault="00CC0447" w:rsidP="003A041E">
      <w:pPr>
        <w:spacing w:after="0" w:line="480" w:lineRule="auto"/>
        <w:rPr>
          <w:rFonts w:ascii="Arial" w:hAnsi="Arial" w:cs="Arial"/>
          <w:b/>
          <w:sz w:val="24"/>
          <w:szCs w:val="24"/>
        </w:rPr>
      </w:pPr>
      <w:r w:rsidRPr="00DB3863">
        <w:rPr>
          <w:rFonts w:ascii="Arial" w:hAnsi="Arial" w:cs="Arial"/>
          <w:b/>
          <w:sz w:val="24"/>
          <w:szCs w:val="24"/>
          <w:highlight w:val="yellow"/>
        </w:rPr>
        <w:t xml:space="preserve">[T1] </w:t>
      </w:r>
      <w:r w:rsidR="00A86E3E" w:rsidRPr="00DB3863">
        <w:rPr>
          <w:rFonts w:ascii="Arial" w:hAnsi="Arial" w:cs="Arial"/>
          <w:b/>
          <w:sz w:val="24"/>
          <w:szCs w:val="24"/>
          <w:highlight w:val="yellow"/>
        </w:rPr>
        <w:t>Referencias</w:t>
      </w:r>
      <w:r w:rsidR="00C54027" w:rsidRPr="00DB3863">
        <w:rPr>
          <w:rFonts w:ascii="Arial" w:hAnsi="Arial" w:cs="Arial"/>
          <w:b/>
          <w:sz w:val="24"/>
          <w:szCs w:val="24"/>
          <w:highlight w:val="yellow"/>
        </w:rPr>
        <w:t xml:space="preserve"> (APA </w:t>
      </w:r>
      <w:r w:rsidR="000F3D3F" w:rsidRPr="00DB3863">
        <w:rPr>
          <w:rFonts w:ascii="Arial" w:hAnsi="Arial" w:cs="Arial"/>
          <w:b/>
          <w:sz w:val="24"/>
          <w:szCs w:val="24"/>
          <w:highlight w:val="yellow"/>
        </w:rPr>
        <w:t xml:space="preserve">séptima </w:t>
      </w:r>
      <w:r w:rsidR="00C54027" w:rsidRPr="00DB3863">
        <w:rPr>
          <w:rFonts w:ascii="Arial" w:hAnsi="Arial" w:cs="Arial"/>
          <w:b/>
          <w:sz w:val="24"/>
          <w:szCs w:val="24"/>
          <w:highlight w:val="yellow"/>
        </w:rPr>
        <w:t>edición)</w:t>
      </w:r>
      <w:r w:rsidR="00C54027" w:rsidRPr="004E4F5B">
        <w:rPr>
          <w:rFonts w:ascii="Arial" w:hAnsi="Arial" w:cs="Arial"/>
          <w:b/>
          <w:sz w:val="24"/>
          <w:szCs w:val="24"/>
        </w:rPr>
        <w:t xml:space="preserve"> </w:t>
      </w:r>
    </w:p>
    <w:p w14:paraId="20402267" w14:textId="77777777" w:rsidR="004F7FF0" w:rsidRDefault="004F7FF0" w:rsidP="003A041E">
      <w:pPr>
        <w:spacing w:after="0" w:line="480" w:lineRule="auto"/>
        <w:rPr>
          <w:rFonts w:ascii="Arial" w:hAnsi="Arial" w:cs="Arial"/>
          <w:b/>
          <w:sz w:val="24"/>
          <w:szCs w:val="24"/>
        </w:rPr>
      </w:pPr>
    </w:p>
    <w:sdt>
      <w:sdtPr>
        <w:rPr>
          <w:rFonts w:ascii="Times New Roman" w:eastAsiaTheme="minorHAnsi" w:hAnsi="Times New Roman" w:cstheme="minorBidi"/>
          <w:b w:val="0"/>
          <w:bCs w:val="0"/>
          <w:color w:val="auto"/>
          <w:kern w:val="0"/>
          <w:sz w:val="22"/>
          <w:szCs w:val="22"/>
          <w:lang w:val="es-ES" w:eastAsia="en-US"/>
        </w:rPr>
        <w:id w:val="552587604"/>
        <w:docPartObj>
          <w:docPartGallery w:val="Bibliographies"/>
          <w:docPartUnique/>
        </w:docPartObj>
      </w:sdtPr>
      <w:sdtEndPr>
        <w:rPr>
          <w:lang w:val="es-CO"/>
        </w:rPr>
      </w:sdtEndPr>
      <w:sdtContent>
        <w:p w14:paraId="7BC72B4E" w14:textId="0EA09989" w:rsidR="004F7FF0" w:rsidRPr="00DA11A3" w:rsidRDefault="004F7FF0" w:rsidP="004C3242">
          <w:pPr>
            <w:pStyle w:val="Heading1"/>
            <w:tabs>
              <w:tab w:val="left" w:pos="6649"/>
            </w:tabs>
            <w:rPr>
              <w:lang w:val="es-MX"/>
            </w:rPr>
          </w:pPr>
          <w:r w:rsidRPr="00A1442E">
            <w:rPr>
              <w:color w:val="auto"/>
              <w:lang w:val="es-ES"/>
            </w:rPr>
            <w:t>Referencias</w:t>
          </w:r>
          <w:r w:rsidR="004C3242">
            <w:rPr>
              <w:lang w:val="es-ES"/>
            </w:rPr>
            <w:tab/>
          </w:r>
        </w:p>
        <w:sdt>
          <w:sdtPr>
            <w:id w:val="-573587230"/>
            <w:bibliography/>
          </w:sdtPr>
          <w:sdtContent>
            <w:p w14:paraId="1FC6398B" w14:textId="77777777" w:rsidR="004C3242" w:rsidRDefault="004F7FF0" w:rsidP="004C3242">
              <w:pPr>
                <w:pStyle w:val="Bibliography"/>
                <w:ind w:left="720" w:hanging="720"/>
                <w:rPr>
                  <w:noProof/>
                  <w:sz w:val="24"/>
                  <w:szCs w:val="24"/>
                  <w:lang w:val="es-ES"/>
                </w:rPr>
              </w:pPr>
              <w:r>
                <w:fldChar w:fldCharType="begin"/>
              </w:r>
              <w:r>
                <w:instrText>BIBLIOGRAPHY</w:instrText>
              </w:r>
              <w:r>
                <w:fldChar w:fldCharType="separate"/>
              </w:r>
              <w:r w:rsidR="004C3242">
                <w:rPr>
                  <w:noProof/>
                  <w:lang w:val="es-ES"/>
                </w:rPr>
                <w:t xml:space="preserve">Anglen, J. (2024). </w:t>
              </w:r>
              <w:r w:rsidR="004C3242">
                <w:rPr>
                  <w:i/>
                  <w:iCs/>
                  <w:noProof/>
                  <w:lang w:val="es-ES"/>
                </w:rPr>
                <w:t>rapidinnovation.io</w:t>
              </w:r>
              <w:r w:rsidR="004C3242">
                <w:rPr>
                  <w:noProof/>
                  <w:lang w:val="es-ES"/>
                </w:rPr>
                <w:t>. Obtenido de https://www.rapidinnovation.io/post/ai-and-blockchain-fusion-advancing-digital-identity-in-2024</w:t>
              </w:r>
            </w:p>
            <w:p w14:paraId="129A3A47" w14:textId="77777777" w:rsidR="004C3242" w:rsidRDefault="004C3242" w:rsidP="004C3242">
              <w:pPr>
                <w:pStyle w:val="Bibliography"/>
                <w:ind w:left="720" w:hanging="720"/>
                <w:rPr>
                  <w:noProof/>
                  <w:lang w:val="es-ES"/>
                </w:rPr>
              </w:pPr>
              <w:r>
                <w:rPr>
                  <w:noProof/>
                  <w:lang w:val="es-ES"/>
                </w:rPr>
                <w:t xml:space="preserve">Briceño, M. G. (24 de octubre de 2023). </w:t>
              </w:r>
              <w:r>
                <w:rPr>
                  <w:i/>
                  <w:iCs/>
                  <w:noProof/>
                  <w:lang w:val="es-ES"/>
                </w:rPr>
                <w:t>La construcción de la identidad digital en instituciones educativas.</w:t>
              </w:r>
              <w:r>
                <w:rPr>
                  <w:noProof/>
                  <w:lang w:val="es-ES"/>
                </w:rPr>
                <w:t xml:space="preserve"> Obtenido de Conocimiento Libre y Licenciamiento: https://convite.cenditel.gob.ve/publicaciones/revistaclic/article/view/1204/222</w:t>
              </w:r>
            </w:p>
            <w:p w14:paraId="41BA72C9" w14:textId="77777777" w:rsidR="004C3242" w:rsidRDefault="004C3242" w:rsidP="004C3242">
              <w:pPr>
                <w:pStyle w:val="Bibliography"/>
                <w:ind w:left="720" w:hanging="720"/>
                <w:rPr>
                  <w:noProof/>
                  <w:lang w:val="es-ES"/>
                </w:rPr>
              </w:pPr>
              <w:r>
                <w:rPr>
                  <w:noProof/>
                  <w:lang w:val="es-ES"/>
                </w:rPr>
                <w:t xml:space="preserve">CEPAL. (12 de septiembre de 2024). </w:t>
              </w:r>
              <w:r>
                <w:rPr>
                  <w:i/>
                  <w:iCs/>
                  <w:noProof/>
                  <w:lang w:val="es-ES"/>
                </w:rPr>
                <w:t>Desde el gobierno digital hacia un gobierno inteligente.</w:t>
              </w:r>
              <w:r>
                <w:rPr>
                  <w:noProof/>
                  <w:lang w:val="es-ES"/>
                </w:rPr>
                <w:t xml:space="preserve"> Obtenido de Comisión Económica para América Latina y el Caribe: https://biblioguias.cepal.org/gobierno-digital/identidad-digital</w:t>
              </w:r>
            </w:p>
            <w:p w14:paraId="28D25D51" w14:textId="77777777" w:rsidR="004C3242" w:rsidRDefault="004C3242" w:rsidP="004C3242">
              <w:pPr>
                <w:pStyle w:val="Bibliography"/>
                <w:ind w:left="720" w:hanging="720"/>
                <w:rPr>
                  <w:noProof/>
                  <w:lang w:val="es-ES"/>
                </w:rPr>
              </w:pPr>
              <w:r>
                <w:rPr>
                  <w:noProof/>
                  <w:lang w:val="es-ES"/>
                </w:rPr>
                <w:t xml:space="preserve">Chunga-Chinguel, G. (2017). </w:t>
              </w:r>
              <w:r>
                <w:rPr>
                  <w:i/>
                  <w:iCs/>
                  <w:noProof/>
                  <w:lang w:val="es-ES"/>
                </w:rPr>
                <w:t>REFLEXIONES PARA LA GESTIÓN DE LA IDENTIDAD DIGITAL EN EL DOCENTE UNIVERSITARIO .</w:t>
              </w:r>
              <w:r>
                <w:rPr>
                  <w:noProof/>
                  <w:lang w:val="es-ES"/>
                </w:rPr>
                <w:t xml:space="preserve"> Obtenido de Revista Científica RUNAE: https://revistas.unae.edu.ec/index.php/runae/article/download/148/117/211</w:t>
              </w:r>
            </w:p>
            <w:p w14:paraId="2952AD2A" w14:textId="77777777" w:rsidR="004C3242" w:rsidRDefault="004C3242" w:rsidP="004C3242">
              <w:pPr>
                <w:pStyle w:val="Bibliography"/>
                <w:ind w:left="720" w:hanging="720"/>
                <w:rPr>
                  <w:noProof/>
                  <w:lang w:val="es-ES"/>
                </w:rPr>
              </w:pPr>
              <w:r>
                <w:rPr>
                  <w:noProof/>
                  <w:lang w:val="es-ES"/>
                </w:rPr>
                <w:t xml:space="preserve">Fundación Telefónica. (julio de 2013). </w:t>
              </w:r>
              <w:r>
                <w:rPr>
                  <w:i/>
                  <w:iCs/>
                  <w:noProof/>
                  <w:lang w:val="es-ES"/>
                </w:rPr>
                <w:t>Identidad Digital:El nuevo usuario en el mundo digital.</w:t>
              </w:r>
              <w:r>
                <w:rPr>
                  <w:noProof/>
                  <w:lang w:val="es-ES"/>
                </w:rPr>
                <w:t xml:space="preserve"> Obtenido de https://www.ufasta.edu.ar/biblioteca/files/2017/02/identidad_digital.pdf</w:t>
              </w:r>
            </w:p>
            <w:p w14:paraId="63C9FBB3" w14:textId="77777777" w:rsidR="004C3242" w:rsidRDefault="004C3242" w:rsidP="004C3242">
              <w:pPr>
                <w:pStyle w:val="Bibliography"/>
                <w:ind w:left="720" w:hanging="720"/>
                <w:rPr>
                  <w:noProof/>
                  <w:lang w:val="es-ES"/>
                </w:rPr>
              </w:pPr>
              <w:r>
                <w:rPr>
                  <w:noProof/>
                  <w:lang w:val="es-ES"/>
                </w:rPr>
                <w:t xml:space="preserve">Giroux, H. (1997). .La pedagógia de frontera y la política del postmodernismo. </w:t>
              </w:r>
              <w:r>
                <w:rPr>
                  <w:i/>
                  <w:iCs/>
                  <w:noProof/>
                  <w:lang w:val="es-ES"/>
                </w:rPr>
                <w:t>Revista Intringulis</w:t>
              </w:r>
              <w:r>
                <w:rPr>
                  <w:noProof/>
                  <w:lang w:val="es-ES"/>
                </w:rPr>
                <w:t>(6), 96.</w:t>
              </w:r>
            </w:p>
            <w:p w14:paraId="56C9DAE4" w14:textId="77777777" w:rsidR="004C3242" w:rsidRDefault="004C3242" w:rsidP="004C3242">
              <w:pPr>
                <w:pStyle w:val="Bibliography"/>
                <w:ind w:left="720" w:hanging="720"/>
                <w:rPr>
                  <w:noProof/>
                  <w:lang w:val="es-ES"/>
                </w:rPr>
              </w:pPr>
              <w:r>
                <w:rPr>
                  <w:noProof/>
                  <w:lang w:val="es-ES"/>
                </w:rPr>
                <w:t xml:space="preserve">Huerta Patraca, G. A., Torres Gastelú, C. A., &amp; Lagunes Domínguez, A. (2018). </w:t>
              </w:r>
              <w:r>
                <w:rPr>
                  <w:i/>
                  <w:iCs/>
                  <w:noProof/>
                  <w:lang w:val="es-ES"/>
                </w:rPr>
                <w:t>La gestión de la identidad digital y sus dimensiones.</w:t>
              </w:r>
              <w:r>
                <w:rPr>
                  <w:noProof/>
                  <w:lang w:val="es-ES"/>
                </w:rPr>
                <w:t xml:space="preserve"> Obtenido de Innovacion, Tecnologia y liderazgo en los entoronos educativos: https://www.researchgate.net/publication/334041853_La_gestion_de_la_identidad_digital_y_sus_dimensiones</w:t>
              </w:r>
            </w:p>
            <w:p w14:paraId="18DF4701" w14:textId="77777777" w:rsidR="004C3242" w:rsidRDefault="004C3242" w:rsidP="004C3242">
              <w:pPr>
                <w:pStyle w:val="Bibliography"/>
                <w:ind w:left="720" w:hanging="720"/>
                <w:rPr>
                  <w:noProof/>
                  <w:lang w:val="es-ES"/>
                </w:rPr>
              </w:pPr>
              <w:r>
                <w:rPr>
                  <w:noProof/>
                  <w:lang w:val="es-ES"/>
                </w:rPr>
                <w:t xml:space="preserve">Martínez Molano, V., &amp; Rincón Cárdenas, E. (Diciembre de 2021). </w:t>
              </w:r>
              <w:r>
                <w:rPr>
                  <w:i/>
                  <w:iCs/>
                  <w:noProof/>
                  <w:lang w:val="es-ES"/>
                </w:rPr>
                <w:t>Revista chilena de derecho y tecnología.</w:t>
              </w:r>
              <w:r>
                <w:rPr>
                  <w:noProof/>
                  <w:lang w:val="es-ES"/>
                </w:rPr>
                <w:t xml:space="preserve"> Obtenido de scielo: https://www.scielo.cl/scielo.php?script=sci_arttext&amp;pid=S0719-25842021000200251</w:t>
              </w:r>
            </w:p>
            <w:p w14:paraId="48B3B39A" w14:textId="77777777" w:rsidR="004C3242" w:rsidRDefault="004C3242" w:rsidP="004C3242">
              <w:pPr>
                <w:pStyle w:val="Bibliography"/>
                <w:ind w:left="720" w:hanging="720"/>
                <w:rPr>
                  <w:noProof/>
                  <w:lang w:val="es-ES"/>
                </w:rPr>
              </w:pPr>
              <w:r>
                <w:rPr>
                  <w:noProof/>
                  <w:lang w:val="es-ES"/>
                </w:rPr>
                <w:t xml:space="preserve">PROGRAMA DE LAS NACIONES UNIDAS PARA EL DESARROLLO. (2022). </w:t>
              </w:r>
              <w:r>
                <w:rPr>
                  <w:i/>
                  <w:iCs/>
                  <w:noProof/>
                  <w:lang w:val="es-ES"/>
                </w:rPr>
                <w:t>ESTRATEGIA DIGITAL 2022 — 2025.</w:t>
              </w:r>
              <w:r>
                <w:rPr>
                  <w:noProof/>
                  <w:lang w:val="es-ES"/>
                </w:rPr>
                <w:t xml:space="preserve"> Obtenido de https://digitalstrategy.undp.org/documents/Digital-Strategy-2022-2025-Full-Document_ES_Interactive.pdf</w:t>
              </w:r>
            </w:p>
            <w:p w14:paraId="30FDE44D" w14:textId="77777777" w:rsidR="004C3242" w:rsidRDefault="004C3242" w:rsidP="004C3242">
              <w:pPr>
                <w:pStyle w:val="Bibliography"/>
                <w:ind w:left="720" w:hanging="720"/>
                <w:rPr>
                  <w:noProof/>
                  <w:lang w:val="es-ES"/>
                </w:rPr>
              </w:pPr>
              <w:r>
                <w:rPr>
                  <w:noProof/>
                  <w:lang w:val="es-ES"/>
                </w:rPr>
                <w:t xml:space="preserve">PROGRAMA DE LAS NACIONES UNIDAS PARA EL DESARROLLO. (2023). </w:t>
              </w:r>
              <w:r>
                <w:rPr>
                  <w:i/>
                  <w:iCs/>
                  <w:noProof/>
                  <w:lang w:val="es-ES"/>
                </w:rPr>
                <w:t>INFORME ANUAL .</w:t>
              </w:r>
              <w:r>
                <w:rPr>
                  <w:noProof/>
                  <w:lang w:val="es-ES"/>
                </w:rPr>
                <w:t xml:space="preserve"> Nueva York.</w:t>
              </w:r>
            </w:p>
            <w:p w14:paraId="172C3125" w14:textId="77777777" w:rsidR="004C3242" w:rsidRDefault="004C3242" w:rsidP="004C3242">
              <w:pPr>
                <w:pStyle w:val="Bibliography"/>
                <w:ind w:left="720" w:hanging="720"/>
                <w:rPr>
                  <w:noProof/>
                  <w:lang w:val="es-ES"/>
                </w:rPr>
              </w:pPr>
              <w:r>
                <w:rPr>
                  <w:noProof/>
                  <w:lang w:val="es-ES"/>
                </w:rPr>
                <w:t xml:space="preserve">Revista Empresarial &amp; Laboral. (2024). </w:t>
              </w:r>
              <w:r>
                <w:rPr>
                  <w:i/>
                  <w:iCs/>
                  <w:noProof/>
                  <w:lang w:val="es-ES"/>
                </w:rPr>
                <w:t>revistaempresarial.com</w:t>
              </w:r>
              <w:r>
                <w:rPr>
                  <w:noProof/>
                  <w:lang w:val="es-ES"/>
                </w:rPr>
                <w:t>. Obtenido de https://revistaempresarial.com/tecnologia/identidad-digital-2024/</w:t>
              </w:r>
            </w:p>
            <w:p w14:paraId="156623BF" w14:textId="77777777" w:rsidR="004C3242" w:rsidRDefault="004C3242" w:rsidP="004C3242">
              <w:pPr>
                <w:pStyle w:val="Bibliography"/>
                <w:ind w:left="720" w:hanging="720"/>
                <w:rPr>
                  <w:noProof/>
                  <w:lang w:val="es-ES"/>
                </w:rPr>
              </w:pPr>
              <w:r>
                <w:rPr>
                  <w:noProof/>
                  <w:lang w:val="es-ES"/>
                </w:rPr>
                <w:t xml:space="preserve">Santamaría Ramos, F. J. (2 de febrero de 2015). </w:t>
              </w:r>
              <w:r>
                <w:rPr>
                  <w:i/>
                  <w:iCs/>
                  <w:noProof/>
                  <w:lang w:val="es-ES"/>
                </w:rPr>
                <w:t>Identidad y reputación digital Visión española de un fenómeno global.</w:t>
              </w:r>
              <w:r>
                <w:rPr>
                  <w:noProof/>
                  <w:lang w:val="es-ES"/>
                </w:rPr>
                <w:t xml:space="preserve"> Obtenido de DIALNET: https://dialnet.unirioja.es/descarga/articulo/6101297.pdf</w:t>
              </w:r>
            </w:p>
            <w:p w14:paraId="0A761EEC" w14:textId="77777777" w:rsidR="004C3242" w:rsidRDefault="004C3242" w:rsidP="004C3242">
              <w:pPr>
                <w:pStyle w:val="Bibliography"/>
                <w:ind w:left="720" w:hanging="720"/>
                <w:rPr>
                  <w:noProof/>
                  <w:lang w:val="es-ES"/>
                </w:rPr>
              </w:pPr>
              <w:r>
                <w:rPr>
                  <w:noProof/>
                  <w:lang w:val="es-ES"/>
                </w:rPr>
                <w:t xml:space="preserve">SUBÍAS, M. P. (junio de 2012). Identidad digital. </w:t>
              </w:r>
              <w:r>
                <w:rPr>
                  <w:i/>
                  <w:iCs/>
                  <w:noProof/>
                  <w:lang w:val="es-ES"/>
                </w:rPr>
                <w:t>Revista TELOS (Revista de Pensamiento, Sociedad y Tecnología)</w:t>
              </w:r>
              <w:r>
                <w:rPr>
                  <w:noProof/>
                  <w:lang w:val="es-ES"/>
                </w:rPr>
                <w:t>.</w:t>
              </w:r>
            </w:p>
            <w:p w14:paraId="708CF09D" w14:textId="77777777" w:rsidR="004C3242" w:rsidRDefault="004C3242" w:rsidP="004C3242">
              <w:pPr>
                <w:pStyle w:val="Bibliography"/>
                <w:ind w:left="720" w:hanging="720"/>
                <w:rPr>
                  <w:noProof/>
                  <w:lang w:val="es-ES"/>
                </w:rPr>
              </w:pPr>
              <w:r>
                <w:rPr>
                  <w:noProof/>
                  <w:lang w:val="es-ES"/>
                </w:rPr>
                <w:lastRenderedPageBreak/>
                <w:t xml:space="preserve">Sullivan, C., &amp; Tyson, S. (14 de 10 de 2023). </w:t>
              </w:r>
              <w:r w:rsidRPr="00DA11A3">
                <w:rPr>
                  <w:noProof/>
                  <w:lang w:val="en-US"/>
                </w:rPr>
                <w:t xml:space="preserve">A global digital identity for all: the next. </w:t>
              </w:r>
              <w:r>
                <w:rPr>
                  <w:i/>
                  <w:iCs/>
                  <w:noProof/>
                  <w:lang w:val="es-ES"/>
                </w:rPr>
                <w:t>Policy Design and Practice</w:t>
              </w:r>
              <w:r>
                <w:rPr>
                  <w:noProof/>
                  <w:lang w:val="es-ES"/>
                </w:rPr>
                <w:t>, págs. 433–445 .</w:t>
              </w:r>
            </w:p>
            <w:p w14:paraId="22D53923" w14:textId="233876EF" w:rsidR="004F7FF0" w:rsidRDefault="004F7FF0" w:rsidP="004C3242">
              <w:r>
                <w:rPr>
                  <w:b/>
                  <w:bCs/>
                </w:rPr>
                <w:fldChar w:fldCharType="end"/>
              </w:r>
            </w:p>
          </w:sdtContent>
        </w:sdt>
      </w:sdtContent>
    </w:sdt>
    <w:p w14:paraId="2CFBF6F0" w14:textId="77777777" w:rsidR="004F7FF0" w:rsidRPr="004E4F5B" w:rsidRDefault="004F7FF0" w:rsidP="003A041E">
      <w:pPr>
        <w:spacing w:after="0" w:line="480" w:lineRule="auto"/>
        <w:rPr>
          <w:rFonts w:ascii="Arial" w:eastAsia="DejaVu Sans" w:hAnsi="Arial" w:cs="Arial"/>
          <w:bCs/>
          <w:kern w:val="1"/>
          <w:sz w:val="24"/>
          <w:szCs w:val="24"/>
          <w:lang w:eastAsia="es-CO"/>
        </w:rPr>
      </w:pPr>
    </w:p>
    <w:p w14:paraId="1AD8A36D" w14:textId="77777777" w:rsidR="00A86E3E" w:rsidRPr="004E4F5B" w:rsidRDefault="00A86E3E" w:rsidP="00D57BF3">
      <w:pPr>
        <w:spacing w:after="0" w:line="276" w:lineRule="auto"/>
        <w:jc w:val="both"/>
        <w:rPr>
          <w:rFonts w:ascii="Arial" w:hAnsi="Arial" w:cs="Arial"/>
          <w:sz w:val="24"/>
          <w:szCs w:val="24"/>
          <w:lang w:eastAsia="ko-KR"/>
        </w:rPr>
      </w:pPr>
    </w:p>
    <w:p w14:paraId="04B63700" w14:textId="77777777" w:rsidR="004808BA" w:rsidRPr="004E4F5B" w:rsidRDefault="004808BA" w:rsidP="005500C2">
      <w:pPr>
        <w:pStyle w:val="TEXTO"/>
        <w:spacing w:after="0" w:line="276" w:lineRule="auto"/>
        <w:rPr>
          <w:rFonts w:ascii="Arial" w:hAnsi="Arial" w:cs="Arial"/>
          <w:color w:val="auto"/>
          <w:sz w:val="24"/>
          <w:szCs w:val="24"/>
          <w:lang w:val="es-CO"/>
        </w:rPr>
      </w:pPr>
    </w:p>
    <w:sectPr w:rsidR="004808BA" w:rsidRPr="004E4F5B" w:rsidSect="00871ED2">
      <w:footnotePr>
        <w:numFmt w:val="chicago"/>
        <w:numRestart w:val="eachSect"/>
      </w:footnotePr>
      <w:pgSz w:w="12240" w:h="15840" w:code="1"/>
      <w:pgMar w:top="1701" w:right="1701" w:bottom="1701" w:left="1701"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C444B" w14:textId="77777777" w:rsidR="007921A2" w:rsidRDefault="007921A2" w:rsidP="0077625A">
      <w:pPr>
        <w:spacing w:after="0" w:line="240" w:lineRule="auto"/>
      </w:pPr>
      <w:r>
        <w:separator/>
      </w:r>
    </w:p>
  </w:endnote>
  <w:endnote w:type="continuationSeparator" w:id="0">
    <w:p w14:paraId="157669A8" w14:textId="77777777" w:rsidR="007921A2" w:rsidRDefault="007921A2" w:rsidP="0077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3 LT St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¹Å">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5812164"/>
      <w:docPartObj>
        <w:docPartGallery w:val="Page Numbers (Bottom of Page)"/>
        <w:docPartUnique/>
      </w:docPartObj>
    </w:sdtPr>
    <w:sdtEndPr>
      <w:rPr>
        <w:rFonts w:cs="Times New Roman"/>
        <w:color w:val="1F3864" w:themeColor="accent1" w:themeShade="80"/>
      </w:rPr>
    </w:sdtEndPr>
    <w:sdtContent>
      <w:p w14:paraId="735CC709" w14:textId="2F3BD5D0" w:rsidR="00A74C87" w:rsidRPr="00BB7219" w:rsidRDefault="00A74C87" w:rsidP="00BB7219">
        <w:pPr>
          <w:pStyle w:val="Footer"/>
          <w:jc w:val="center"/>
          <w:rPr>
            <w:rFonts w:cs="Times New Roman"/>
            <w:color w:val="1F3864" w:themeColor="accent1" w:themeShade="80"/>
          </w:rPr>
        </w:pPr>
        <w:r w:rsidRPr="00BB7219">
          <w:rPr>
            <w:rFonts w:cs="Times New Roman"/>
            <w:color w:val="1F3864" w:themeColor="accent1" w:themeShade="80"/>
          </w:rPr>
          <w:fldChar w:fldCharType="begin"/>
        </w:r>
        <w:r w:rsidRPr="00BB7219">
          <w:rPr>
            <w:rFonts w:cs="Times New Roman"/>
            <w:color w:val="1F3864" w:themeColor="accent1" w:themeShade="80"/>
          </w:rPr>
          <w:instrText>PAGE   \* MERGEFORMAT</w:instrText>
        </w:r>
        <w:r w:rsidRPr="00BB7219">
          <w:rPr>
            <w:rFonts w:cs="Times New Roman"/>
            <w:color w:val="1F3864" w:themeColor="accent1" w:themeShade="80"/>
          </w:rPr>
          <w:fldChar w:fldCharType="separate"/>
        </w:r>
        <w:r w:rsidRPr="00BB7219">
          <w:rPr>
            <w:rFonts w:cs="Times New Roman"/>
            <w:color w:val="1F3864" w:themeColor="accent1" w:themeShade="80"/>
            <w:lang w:val="es-ES"/>
          </w:rPr>
          <w:t>2</w:t>
        </w:r>
        <w:r w:rsidRPr="00BB7219">
          <w:rPr>
            <w:rFonts w:cs="Times New Roman"/>
            <w:color w:val="1F3864" w:themeColor="accent1"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4158032"/>
      <w:docPartObj>
        <w:docPartGallery w:val="Page Numbers (Bottom of Page)"/>
        <w:docPartUnique/>
      </w:docPartObj>
    </w:sdtPr>
    <w:sdtEndPr>
      <w:rPr>
        <w:rFonts w:cs="Times New Roman"/>
        <w:color w:val="1F3864" w:themeColor="accent1" w:themeShade="80"/>
      </w:rPr>
    </w:sdtEndPr>
    <w:sdtContent>
      <w:p w14:paraId="29FCE26B" w14:textId="456802E8" w:rsidR="00093CA7" w:rsidRPr="00BB7219" w:rsidRDefault="00000000" w:rsidP="00BB7219">
        <w:pPr>
          <w:pStyle w:val="Footer"/>
          <w:jc w:val="center"/>
          <w:rPr>
            <w:rFonts w:cs="Times New Roman"/>
            <w:color w:val="1F3864" w:themeColor="accent1" w:themeShade="80"/>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5911586"/>
      <w:docPartObj>
        <w:docPartGallery w:val="Page Numbers (Bottom of Page)"/>
        <w:docPartUnique/>
      </w:docPartObj>
    </w:sdtPr>
    <w:sdtEndPr>
      <w:rPr>
        <w:rFonts w:cs="Times New Roman"/>
        <w:color w:val="1F3864" w:themeColor="accent1" w:themeShade="80"/>
      </w:rPr>
    </w:sdtEndPr>
    <w:sdtContent>
      <w:p w14:paraId="45A4268F" w14:textId="77777777" w:rsidR="00093CA7" w:rsidRPr="00BB7219" w:rsidRDefault="00093CA7" w:rsidP="00BB7219">
        <w:pPr>
          <w:pStyle w:val="Footer"/>
          <w:jc w:val="center"/>
          <w:rPr>
            <w:rFonts w:cs="Times New Roman"/>
            <w:color w:val="1F3864" w:themeColor="accent1" w:themeShade="80"/>
          </w:rPr>
        </w:pPr>
        <w:r w:rsidRPr="00BB7219">
          <w:rPr>
            <w:rFonts w:cs="Times New Roman"/>
            <w:color w:val="1F3864" w:themeColor="accent1" w:themeShade="80"/>
          </w:rPr>
          <w:fldChar w:fldCharType="begin"/>
        </w:r>
        <w:r w:rsidRPr="00BB7219">
          <w:rPr>
            <w:rFonts w:cs="Times New Roman"/>
            <w:color w:val="1F3864" w:themeColor="accent1" w:themeShade="80"/>
          </w:rPr>
          <w:instrText>PAGE   \* MERGEFORMAT</w:instrText>
        </w:r>
        <w:r w:rsidRPr="00BB7219">
          <w:rPr>
            <w:rFonts w:cs="Times New Roman"/>
            <w:color w:val="1F3864" w:themeColor="accent1" w:themeShade="80"/>
          </w:rPr>
          <w:fldChar w:fldCharType="separate"/>
        </w:r>
        <w:r w:rsidRPr="00BB7219">
          <w:rPr>
            <w:rFonts w:cs="Times New Roman"/>
            <w:color w:val="1F3864" w:themeColor="accent1" w:themeShade="80"/>
            <w:lang w:val="es-ES"/>
          </w:rPr>
          <w:t>2</w:t>
        </w:r>
        <w:r w:rsidRPr="00BB7219">
          <w:rPr>
            <w:rFonts w:cs="Times New Roman"/>
            <w:color w:val="1F3864" w:themeColor="accent1"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EFEF8" w14:textId="77777777" w:rsidR="007921A2" w:rsidRDefault="007921A2" w:rsidP="0077625A">
      <w:pPr>
        <w:spacing w:after="0" w:line="240" w:lineRule="auto"/>
      </w:pPr>
      <w:r>
        <w:separator/>
      </w:r>
    </w:p>
  </w:footnote>
  <w:footnote w:type="continuationSeparator" w:id="0">
    <w:p w14:paraId="6C275530" w14:textId="77777777" w:rsidR="007921A2" w:rsidRDefault="007921A2" w:rsidP="0077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7A94C" w14:textId="14E83BC1" w:rsidR="008E27F4" w:rsidRPr="00BB7219" w:rsidRDefault="00C17D9D" w:rsidP="00C17D9D">
    <w:pPr>
      <w:pStyle w:val="Pa16"/>
      <w:spacing w:line="240" w:lineRule="auto"/>
      <w:rPr>
        <w:rStyle w:val="A8"/>
        <w:rFonts w:ascii="Times New Roman" w:hAnsi="Times New Roman" w:cs="Times New Roman"/>
        <w:b/>
        <w:bCs/>
        <w:color w:val="1F3864" w:themeColor="accent1" w:themeShade="80"/>
        <w:lang w:val="es-CO"/>
      </w:rPr>
    </w:pPr>
    <w:r w:rsidRPr="00BB7219">
      <w:rPr>
        <w:rStyle w:val="A8"/>
        <w:rFonts w:ascii="Times New Roman" w:hAnsi="Times New Roman" w:cs="Times New Roman"/>
        <w:b/>
        <w:bCs/>
        <w:color w:val="1F3864" w:themeColor="accent1" w:themeShade="80"/>
        <w:lang w:val="es-CO"/>
      </w:rPr>
      <w:t>Escuela Superior de Guerra “General Rafael Reyes Prieto”</w:t>
    </w:r>
  </w:p>
  <w:p w14:paraId="2C4907EC" w14:textId="0516DE10" w:rsidR="00C17D9D" w:rsidRPr="00BB7219" w:rsidRDefault="00C17D9D" w:rsidP="00C17D9D">
    <w:pPr>
      <w:rPr>
        <w:rFonts w:cs="Times New Roman"/>
        <w:color w:val="1F3864" w:themeColor="accent1" w:themeShade="80"/>
      </w:rPr>
    </w:pPr>
    <w:r w:rsidRPr="00BB7219">
      <w:rPr>
        <w:rFonts w:cs="Times New Roman"/>
        <w:color w:val="1F3864" w:themeColor="accent1" w:themeShade="80"/>
      </w:rPr>
      <w:t>Bogotá D.C.</w:t>
    </w:r>
    <w:r w:rsidR="00D57BF3">
      <w:rPr>
        <w:rFonts w:cs="Times New Roman"/>
        <w:color w:val="1F3864" w:themeColor="accent1" w:themeShade="80"/>
      </w:rPr>
      <w:t>, Colombia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2706067"/>
    <w:lvl w:ilvl="0" w:tplc="BC409A96">
      <w:start w:val="1"/>
      <w:numFmt w:val="bullet"/>
      <w:lvlText w:val=""/>
      <w:lvlJc w:val="left"/>
      <w:pPr>
        <w:ind w:left="720" w:hanging="360"/>
      </w:pPr>
      <w:rPr>
        <w:rFonts w:ascii="Garamond" w:eastAsia="Garamond" w:hAnsi="Garamond" w:hint="default"/>
        <w:sz w:val="24"/>
      </w:rPr>
    </w:lvl>
    <w:lvl w:ilvl="1" w:tplc="E3E2E986">
      <w:start w:val="1"/>
      <w:numFmt w:val="bullet"/>
      <w:lvlText w:val=""/>
      <w:lvlJc w:val="left"/>
      <w:pPr>
        <w:ind w:left="720" w:hanging="360"/>
      </w:pPr>
      <w:rPr>
        <w:rFonts w:ascii="Garamond" w:eastAsia="Garamond" w:hAnsi="Garamond" w:hint="default"/>
        <w:sz w:val="24"/>
      </w:rPr>
    </w:lvl>
    <w:lvl w:ilvl="2" w:tplc="60CCC54E">
      <w:start w:val="1"/>
      <w:numFmt w:val="bullet"/>
      <w:lvlText w:val=""/>
      <w:lvlJc w:val="left"/>
      <w:pPr>
        <w:ind w:left="720" w:hanging="360"/>
      </w:pPr>
      <w:rPr>
        <w:rFonts w:ascii="Garamond" w:eastAsia="Garamond" w:hAnsi="Garamond" w:hint="default"/>
        <w:sz w:val="24"/>
      </w:rPr>
    </w:lvl>
    <w:lvl w:ilvl="3" w:tplc="E776552A">
      <w:start w:val="1"/>
      <w:numFmt w:val="bullet"/>
      <w:lvlText w:val=""/>
      <w:lvlJc w:val="left"/>
      <w:pPr>
        <w:ind w:left="720" w:hanging="360"/>
      </w:pPr>
      <w:rPr>
        <w:rFonts w:ascii="Garamond" w:eastAsia="Garamond" w:hAnsi="Garamond" w:hint="default"/>
        <w:sz w:val="24"/>
      </w:rPr>
    </w:lvl>
    <w:lvl w:ilvl="4" w:tplc="84788D62">
      <w:start w:val="1"/>
      <w:numFmt w:val="bullet"/>
      <w:lvlText w:val=""/>
      <w:lvlJc w:val="left"/>
      <w:pPr>
        <w:ind w:left="720" w:hanging="360"/>
      </w:pPr>
      <w:rPr>
        <w:rFonts w:ascii="Garamond" w:eastAsia="Garamond" w:hAnsi="Garamond" w:hint="default"/>
        <w:sz w:val="24"/>
      </w:rPr>
    </w:lvl>
    <w:lvl w:ilvl="5" w:tplc="71ECC3D0">
      <w:start w:val="1"/>
      <w:numFmt w:val="bullet"/>
      <w:lvlText w:val=""/>
      <w:lvlJc w:val="left"/>
      <w:pPr>
        <w:ind w:left="720" w:hanging="360"/>
      </w:pPr>
      <w:rPr>
        <w:rFonts w:ascii="Garamond" w:eastAsia="Garamond" w:hAnsi="Garamond" w:hint="default"/>
        <w:sz w:val="24"/>
      </w:rPr>
    </w:lvl>
    <w:lvl w:ilvl="6" w:tplc="7408CFD8">
      <w:start w:val="1"/>
      <w:numFmt w:val="bullet"/>
      <w:lvlText w:val=""/>
      <w:lvlJc w:val="left"/>
      <w:pPr>
        <w:ind w:left="720" w:hanging="360"/>
      </w:pPr>
      <w:rPr>
        <w:rFonts w:ascii="Garamond" w:eastAsia="Garamond" w:hAnsi="Garamond" w:hint="default"/>
        <w:sz w:val="24"/>
      </w:rPr>
    </w:lvl>
    <w:lvl w:ilvl="7" w:tplc="2910D97E">
      <w:start w:val="1"/>
      <w:numFmt w:val="bullet"/>
      <w:lvlText w:val=""/>
      <w:lvlJc w:val="left"/>
      <w:pPr>
        <w:ind w:left="720" w:hanging="360"/>
      </w:pPr>
      <w:rPr>
        <w:rFonts w:ascii="Garamond" w:eastAsia="Garamond" w:hAnsi="Garamond" w:hint="default"/>
        <w:sz w:val="24"/>
      </w:rPr>
    </w:lvl>
    <w:lvl w:ilvl="8" w:tplc="6D58399A">
      <w:start w:val="1"/>
      <w:numFmt w:val="bullet"/>
      <w:lvlText w:val=""/>
      <w:lvlJc w:val="left"/>
      <w:pPr>
        <w:ind w:left="720" w:hanging="360"/>
      </w:pPr>
      <w:rPr>
        <w:rFonts w:ascii="Garamond" w:eastAsia="Garamond" w:hAnsi="Garamond" w:hint="default"/>
        <w:sz w:val="24"/>
      </w:rPr>
    </w:lvl>
  </w:abstractNum>
  <w:abstractNum w:abstractNumId="1" w15:restartNumberingAfterBreak="0">
    <w:nsid w:val="00000002"/>
    <w:multiLevelType w:val="hybridMultilevel"/>
    <w:tmpl w:val="37320597"/>
    <w:lvl w:ilvl="0" w:tplc="4DA4F7CE">
      <w:start w:val="1"/>
      <w:numFmt w:val="decimal"/>
      <w:lvlText w:val="%1."/>
      <w:lvlJc w:val="left"/>
      <w:pPr>
        <w:ind w:left="720" w:hanging="360"/>
      </w:pPr>
    </w:lvl>
    <w:lvl w:ilvl="1" w:tplc="41EEC052">
      <w:start w:val="1"/>
      <w:numFmt w:val="decimal"/>
      <w:lvlText w:val="%2."/>
      <w:lvlJc w:val="left"/>
      <w:pPr>
        <w:ind w:left="1440" w:hanging="360"/>
      </w:pPr>
    </w:lvl>
    <w:lvl w:ilvl="2" w:tplc="82265ADA">
      <w:start w:val="1"/>
      <w:numFmt w:val="decimal"/>
      <w:lvlText w:val="%3."/>
      <w:lvlJc w:val="left"/>
      <w:pPr>
        <w:ind w:left="2160" w:hanging="180"/>
      </w:pPr>
    </w:lvl>
    <w:lvl w:ilvl="3" w:tplc="E31E7B94">
      <w:start w:val="1"/>
      <w:numFmt w:val="decimal"/>
      <w:lvlText w:val="%4."/>
      <w:lvlJc w:val="left"/>
      <w:pPr>
        <w:ind w:left="2880" w:hanging="360"/>
      </w:pPr>
    </w:lvl>
    <w:lvl w:ilvl="4" w:tplc="5C047380">
      <w:start w:val="1"/>
      <w:numFmt w:val="decimal"/>
      <w:lvlText w:val="%5."/>
      <w:lvlJc w:val="left"/>
      <w:pPr>
        <w:ind w:left="3600" w:hanging="360"/>
      </w:pPr>
    </w:lvl>
    <w:lvl w:ilvl="5" w:tplc="80C44C80">
      <w:start w:val="1"/>
      <w:numFmt w:val="decimal"/>
      <w:lvlText w:val="%6."/>
      <w:lvlJc w:val="left"/>
      <w:pPr>
        <w:ind w:left="4320" w:hanging="180"/>
      </w:pPr>
    </w:lvl>
    <w:lvl w:ilvl="6" w:tplc="640A4A7C">
      <w:start w:val="1"/>
      <w:numFmt w:val="decimal"/>
      <w:lvlText w:val="%7."/>
      <w:lvlJc w:val="left"/>
      <w:pPr>
        <w:ind w:left="5040" w:hanging="360"/>
      </w:pPr>
    </w:lvl>
    <w:lvl w:ilvl="7" w:tplc="CEBC9328">
      <w:start w:val="1"/>
      <w:numFmt w:val="decimal"/>
      <w:lvlText w:val="%8."/>
      <w:lvlJc w:val="left"/>
      <w:pPr>
        <w:ind w:left="5760" w:hanging="360"/>
      </w:pPr>
    </w:lvl>
    <w:lvl w:ilvl="8" w:tplc="E9ACF590">
      <w:start w:val="1"/>
      <w:numFmt w:val="decimal"/>
      <w:lvlText w:val="%9."/>
      <w:lvlJc w:val="left"/>
      <w:pPr>
        <w:ind w:left="6480" w:hanging="180"/>
      </w:pPr>
    </w:lvl>
  </w:abstractNum>
  <w:abstractNum w:abstractNumId="2" w15:restartNumberingAfterBreak="0">
    <w:nsid w:val="00000003"/>
    <w:multiLevelType w:val="hybridMultilevel"/>
    <w:tmpl w:val="84920286"/>
    <w:lvl w:ilvl="0" w:tplc="A392C670">
      <w:start w:val="1"/>
      <w:numFmt w:val="decimal"/>
      <w:lvlText w:val="%1."/>
      <w:lvlJc w:val="left"/>
      <w:pPr>
        <w:ind w:left="720" w:hanging="360"/>
      </w:pPr>
    </w:lvl>
    <w:lvl w:ilvl="1" w:tplc="531CC3D6">
      <w:start w:val="1"/>
      <w:numFmt w:val="decimal"/>
      <w:lvlText w:val="%2."/>
      <w:lvlJc w:val="left"/>
      <w:pPr>
        <w:ind w:left="1440" w:hanging="360"/>
      </w:pPr>
    </w:lvl>
    <w:lvl w:ilvl="2" w:tplc="6752102C">
      <w:start w:val="1"/>
      <w:numFmt w:val="decimal"/>
      <w:lvlText w:val="%3."/>
      <w:lvlJc w:val="left"/>
      <w:pPr>
        <w:ind w:left="2160" w:hanging="180"/>
      </w:pPr>
    </w:lvl>
    <w:lvl w:ilvl="3" w:tplc="B8368B66">
      <w:start w:val="1"/>
      <w:numFmt w:val="decimal"/>
      <w:lvlText w:val="%4."/>
      <w:lvlJc w:val="left"/>
      <w:pPr>
        <w:ind w:left="2880" w:hanging="360"/>
      </w:pPr>
    </w:lvl>
    <w:lvl w:ilvl="4" w:tplc="48BCB8E4">
      <w:start w:val="1"/>
      <w:numFmt w:val="decimal"/>
      <w:lvlText w:val="%5."/>
      <w:lvlJc w:val="left"/>
      <w:pPr>
        <w:ind w:left="3600" w:hanging="360"/>
      </w:pPr>
    </w:lvl>
    <w:lvl w:ilvl="5" w:tplc="9FC6FD56">
      <w:start w:val="1"/>
      <w:numFmt w:val="decimal"/>
      <w:lvlText w:val="%6."/>
      <w:lvlJc w:val="left"/>
      <w:pPr>
        <w:ind w:left="4320" w:hanging="180"/>
      </w:pPr>
    </w:lvl>
    <w:lvl w:ilvl="6" w:tplc="7556EECC">
      <w:start w:val="1"/>
      <w:numFmt w:val="decimal"/>
      <w:lvlText w:val="%7."/>
      <w:lvlJc w:val="left"/>
      <w:pPr>
        <w:ind w:left="5040" w:hanging="360"/>
      </w:pPr>
    </w:lvl>
    <w:lvl w:ilvl="7" w:tplc="AAA40B5A">
      <w:start w:val="1"/>
      <w:numFmt w:val="decimal"/>
      <w:lvlText w:val="%8."/>
      <w:lvlJc w:val="left"/>
      <w:pPr>
        <w:ind w:left="5760" w:hanging="360"/>
      </w:pPr>
    </w:lvl>
    <w:lvl w:ilvl="8" w:tplc="ED6E1C10">
      <w:start w:val="1"/>
      <w:numFmt w:val="decimal"/>
      <w:lvlText w:val="%9."/>
      <w:lvlJc w:val="left"/>
      <w:pPr>
        <w:ind w:left="6480" w:hanging="180"/>
      </w:pPr>
    </w:lvl>
  </w:abstractNum>
  <w:abstractNum w:abstractNumId="3" w15:restartNumberingAfterBreak="0">
    <w:nsid w:val="00000004"/>
    <w:multiLevelType w:val="hybridMultilevel"/>
    <w:tmpl w:val="47888959"/>
    <w:lvl w:ilvl="0" w:tplc="EA0A0A2A">
      <w:start w:val="1"/>
      <w:numFmt w:val="lowerLetter"/>
      <w:lvlText w:val="%1."/>
      <w:lvlJc w:val="left"/>
      <w:pPr>
        <w:ind w:left="720" w:hanging="360"/>
      </w:pPr>
    </w:lvl>
    <w:lvl w:ilvl="1" w:tplc="515497CC">
      <w:start w:val="1"/>
      <w:numFmt w:val="lowerLetter"/>
      <w:lvlText w:val="%2."/>
      <w:lvlJc w:val="left"/>
      <w:pPr>
        <w:ind w:left="1440" w:hanging="360"/>
      </w:pPr>
    </w:lvl>
    <w:lvl w:ilvl="2" w:tplc="022A733A">
      <w:start w:val="1"/>
      <w:numFmt w:val="lowerLetter"/>
      <w:lvlText w:val="%3."/>
      <w:lvlJc w:val="left"/>
      <w:pPr>
        <w:ind w:left="2160" w:hanging="180"/>
      </w:pPr>
    </w:lvl>
    <w:lvl w:ilvl="3" w:tplc="F0103850">
      <w:start w:val="1"/>
      <w:numFmt w:val="lowerLetter"/>
      <w:lvlText w:val="%4."/>
      <w:lvlJc w:val="left"/>
      <w:pPr>
        <w:ind w:left="2880" w:hanging="360"/>
      </w:pPr>
    </w:lvl>
    <w:lvl w:ilvl="4" w:tplc="E54629A8">
      <w:start w:val="1"/>
      <w:numFmt w:val="lowerLetter"/>
      <w:lvlText w:val="%5."/>
      <w:lvlJc w:val="left"/>
      <w:pPr>
        <w:ind w:left="3600" w:hanging="360"/>
      </w:pPr>
    </w:lvl>
    <w:lvl w:ilvl="5" w:tplc="68F4D348">
      <w:start w:val="1"/>
      <w:numFmt w:val="lowerLetter"/>
      <w:lvlText w:val="%6."/>
      <w:lvlJc w:val="left"/>
      <w:pPr>
        <w:ind w:left="4320" w:hanging="180"/>
      </w:pPr>
    </w:lvl>
    <w:lvl w:ilvl="6" w:tplc="26F617CC">
      <w:start w:val="1"/>
      <w:numFmt w:val="lowerLetter"/>
      <w:lvlText w:val="%7."/>
      <w:lvlJc w:val="left"/>
      <w:pPr>
        <w:ind w:left="5040" w:hanging="360"/>
      </w:pPr>
    </w:lvl>
    <w:lvl w:ilvl="7" w:tplc="4B324146">
      <w:start w:val="1"/>
      <w:numFmt w:val="lowerLetter"/>
      <w:lvlText w:val="%8."/>
      <w:lvlJc w:val="left"/>
      <w:pPr>
        <w:ind w:left="5760" w:hanging="360"/>
      </w:pPr>
    </w:lvl>
    <w:lvl w:ilvl="8" w:tplc="ADA88EF6">
      <w:start w:val="1"/>
      <w:numFmt w:val="lowerLetter"/>
      <w:lvlText w:val="%9."/>
      <w:lvlJc w:val="left"/>
      <w:pPr>
        <w:ind w:left="6480" w:hanging="180"/>
      </w:pPr>
    </w:lvl>
  </w:abstractNum>
  <w:abstractNum w:abstractNumId="4" w15:restartNumberingAfterBreak="0">
    <w:nsid w:val="00000005"/>
    <w:multiLevelType w:val="hybridMultilevel"/>
    <w:tmpl w:val="40862660"/>
    <w:lvl w:ilvl="0" w:tplc="720803E8">
      <w:start w:val="1"/>
      <w:numFmt w:val="lowerLetter"/>
      <w:lvlText w:val="%1."/>
      <w:lvlJc w:val="left"/>
      <w:pPr>
        <w:ind w:left="720" w:hanging="360"/>
      </w:pPr>
    </w:lvl>
    <w:lvl w:ilvl="1" w:tplc="543609B4">
      <w:start w:val="1"/>
      <w:numFmt w:val="lowerLetter"/>
      <w:lvlText w:val="%2."/>
      <w:lvlJc w:val="left"/>
      <w:pPr>
        <w:ind w:left="1440" w:hanging="360"/>
      </w:pPr>
    </w:lvl>
    <w:lvl w:ilvl="2" w:tplc="BC906122">
      <w:start w:val="1"/>
      <w:numFmt w:val="lowerLetter"/>
      <w:lvlText w:val="%3."/>
      <w:lvlJc w:val="left"/>
      <w:pPr>
        <w:ind w:left="2160" w:hanging="180"/>
      </w:pPr>
    </w:lvl>
    <w:lvl w:ilvl="3" w:tplc="C5001F40">
      <w:start w:val="1"/>
      <w:numFmt w:val="lowerLetter"/>
      <w:lvlText w:val="%4."/>
      <w:lvlJc w:val="left"/>
      <w:pPr>
        <w:ind w:left="2880" w:hanging="360"/>
      </w:pPr>
    </w:lvl>
    <w:lvl w:ilvl="4" w:tplc="4F84ED68">
      <w:start w:val="1"/>
      <w:numFmt w:val="lowerLetter"/>
      <w:lvlText w:val="%5."/>
      <w:lvlJc w:val="left"/>
      <w:pPr>
        <w:ind w:left="3600" w:hanging="360"/>
      </w:pPr>
    </w:lvl>
    <w:lvl w:ilvl="5" w:tplc="418E64AA">
      <w:start w:val="1"/>
      <w:numFmt w:val="lowerLetter"/>
      <w:lvlText w:val="%6."/>
      <w:lvlJc w:val="left"/>
      <w:pPr>
        <w:ind w:left="4320" w:hanging="180"/>
      </w:pPr>
    </w:lvl>
    <w:lvl w:ilvl="6" w:tplc="2F60E076">
      <w:start w:val="1"/>
      <w:numFmt w:val="lowerLetter"/>
      <w:lvlText w:val="%7."/>
      <w:lvlJc w:val="left"/>
      <w:pPr>
        <w:ind w:left="5040" w:hanging="360"/>
      </w:pPr>
    </w:lvl>
    <w:lvl w:ilvl="7" w:tplc="CC3A7CA8">
      <w:start w:val="1"/>
      <w:numFmt w:val="lowerLetter"/>
      <w:lvlText w:val="%8."/>
      <w:lvlJc w:val="left"/>
      <w:pPr>
        <w:ind w:left="5760" w:hanging="360"/>
      </w:pPr>
    </w:lvl>
    <w:lvl w:ilvl="8" w:tplc="9D02F3AA">
      <w:start w:val="1"/>
      <w:numFmt w:val="lowerLetter"/>
      <w:lvlText w:val="%9."/>
      <w:lvlJc w:val="left"/>
      <w:pPr>
        <w:ind w:left="6480" w:hanging="180"/>
      </w:pPr>
    </w:lvl>
  </w:abstractNum>
  <w:abstractNum w:abstractNumId="5" w15:restartNumberingAfterBreak="0">
    <w:nsid w:val="00000006"/>
    <w:multiLevelType w:val="hybridMultilevel"/>
    <w:tmpl w:val="17055993"/>
    <w:lvl w:ilvl="0" w:tplc="A8D21B5E">
      <w:start w:val="1"/>
      <w:numFmt w:val="bullet"/>
      <w:lvlText w:val=""/>
      <w:lvlJc w:val="left"/>
      <w:pPr>
        <w:ind w:left="2160" w:hanging="360"/>
      </w:pPr>
      <w:rPr>
        <w:rFonts w:ascii="Symbol" w:eastAsia="Garamond" w:hAnsi="Symbol" w:hint="default"/>
        <w:sz w:val="24"/>
      </w:rPr>
    </w:lvl>
    <w:lvl w:ilvl="1" w:tplc="315E5C70">
      <w:start w:val="1"/>
      <w:numFmt w:val="bullet"/>
      <w:lvlText w:val=""/>
      <w:lvlJc w:val="left"/>
      <w:pPr>
        <w:ind w:left="2160" w:hanging="360"/>
      </w:pPr>
      <w:rPr>
        <w:rFonts w:ascii="Symbol" w:eastAsia="Garamond" w:hAnsi="Symbol" w:hint="default"/>
        <w:sz w:val="24"/>
      </w:rPr>
    </w:lvl>
    <w:lvl w:ilvl="2" w:tplc="9F3C39E4">
      <w:start w:val="1"/>
      <w:numFmt w:val="bullet"/>
      <w:lvlText w:val=""/>
      <w:lvlJc w:val="left"/>
      <w:pPr>
        <w:ind w:left="2160" w:hanging="360"/>
      </w:pPr>
      <w:rPr>
        <w:rFonts w:ascii="Symbol" w:eastAsia="Garamond" w:hAnsi="Symbol" w:hint="default"/>
        <w:sz w:val="24"/>
      </w:rPr>
    </w:lvl>
    <w:lvl w:ilvl="3" w:tplc="6C2C57CA">
      <w:start w:val="1"/>
      <w:numFmt w:val="bullet"/>
      <w:lvlText w:val=""/>
      <w:lvlJc w:val="left"/>
      <w:pPr>
        <w:ind w:left="2160" w:hanging="360"/>
      </w:pPr>
      <w:rPr>
        <w:rFonts w:ascii="Symbol" w:eastAsia="Garamond" w:hAnsi="Symbol" w:hint="default"/>
        <w:sz w:val="24"/>
      </w:rPr>
    </w:lvl>
    <w:lvl w:ilvl="4" w:tplc="617AEF4E">
      <w:start w:val="1"/>
      <w:numFmt w:val="bullet"/>
      <w:lvlText w:val=""/>
      <w:lvlJc w:val="left"/>
      <w:pPr>
        <w:ind w:left="2160" w:hanging="360"/>
      </w:pPr>
      <w:rPr>
        <w:rFonts w:ascii="Symbol" w:eastAsia="Garamond" w:hAnsi="Symbol" w:hint="default"/>
        <w:sz w:val="24"/>
      </w:rPr>
    </w:lvl>
    <w:lvl w:ilvl="5" w:tplc="3F0C0D88">
      <w:start w:val="1"/>
      <w:numFmt w:val="bullet"/>
      <w:lvlText w:val=""/>
      <w:lvlJc w:val="left"/>
      <w:pPr>
        <w:ind w:left="2160" w:hanging="360"/>
      </w:pPr>
      <w:rPr>
        <w:rFonts w:ascii="Symbol" w:eastAsia="Garamond" w:hAnsi="Symbol" w:hint="default"/>
        <w:sz w:val="24"/>
      </w:rPr>
    </w:lvl>
    <w:lvl w:ilvl="6" w:tplc="7FA6802A">
      <w:start w:val="1"/>
      <w:numFmt w:val="bullet"/>
      <w:lvlText w:val=""/>
      <w:lvlJc w:val="left"/>
      <w:pPr>
        <w:ind w:left="2160" w:hanging="360"/>
      </w:pPr>
      <w:rPr>
        <w:rFonts w:ascii="Symbol" w:eastAsia="Garamond" w:hAnsi="Symbol" w:hint="default"/>
        <w:sz w:val="24"/>
      </w:rPr>
    </w:lvl>
    <w:lvl w:ilvl="7" w:tplc="4D562A70">
      <w:start w:val="1"/>
      <w:numFmt w:val="bullet"/>
      <w:lvlText w:val=""/>
      <w:lvlJc w:val="left"/>
      <w:pPr>
        <w:ind w:left="2160" w:hanging="360"/>
      </w:pPr>
      <w:rPr>
        <w:rFonts w:ascii="Symbol" w:eastAsia="Garamond" w:hAnsi="Symbol" w:hint="default"/>
        <w:sz w:val="24"/>
      </w:rPr>
    </w:lvl>
    <w:lvl w:ilvl="8" w:tplc="9858F81A">
      <w:start w:val="1"/>
      <w:numFmt w:val="bullet"/>
      <w:lvlText w:val=""/>
      <w:lvlJc w:val="left"/>
      <w:pPr>
        <w:ind w:left="2160" w:hanging="360"/>
      </w:pPr>
      <w:rPr>
        <w:rFonts w:ascii="Symbol" w:eastAsia="Garamond" w:hAnsi="Symbol" w:hint="default"/>
        <w:sz w:val="24"/>
      </w:rPr>
    </w:lvl>
  </w:abstractNum>
  <w:abstractNum w:abstractNumId="6" w15:restartNumberingAfterBreak="0">
    <w:nsid w:val="071D1E58"/>
    <w:multiLevelType w:val="hybridMultilevel"/>
    <w:tmpl w:val="40086017"/>
    <w:lvl w:ilvl="0" w:tplc="F4F4C9A2">
      <w:start w:val="1"/>
      <w:numFmt w:val="bullet"/>
      <w:lvlText w:val=""/>
      <w:lvlJc w:val="left"/>
      <w:pPr>
        <w:ind w:left="720" w:hanging="360"/>
      </w:pPr>
      <w:rPr>
        <w:rFonts w:ascii="Symbol" w:eastAsia="Garamond" w:hAnsi="Symbol" w:hint="default"/>
        <w:sz w:val="24"/>
      </w:rPr>
    </w:lvl>
    <w:lvl w:ilvl="1" w:tplc="E1341A22">
      <w:start w:val="1"/>
      <w:numFmt w:val="bullet"/>
      <w:lvlText w:val=""/>
      <w:lvlJc w:val="left"/>
      <w:pPr>
        <w:ind w:left="720" w:hanging="360"/>
      </w:pPr>
      <w:rPr>
        <w:rFonts w:ascii="Symbol" w:eastAsia="Garamond" w:hAnsi="Symbol" w:hint="default"/>
        <w:sz w:val="24"/>
      </w:rPr>
    </w:lvl>
    <w:lvl w:ilvl="2" w:tplc="F68CE5DA">
      <w:start w:val="1"/>
      <w:numFmt w:val="bullet"/>
      <w:lvlText w:val=""/>
      <w:lvlJc w:val="left"/>
      <w:pPr>
        <w:ind w:left="720" w:hanging="360"/>
      </w:pPr>
      <w:rPr>
        <w:rFonts w:ascii="Symbol" w:eastAsia="Garamond" w:hAnsi="Symbol" w:hint="default"/>
        <w:sz w:val="24"/>
      </w:rPr>
    </w:lvl>
    <w:lvl w:ilvl="3" w:tplc="A17CBB04">
      <w:start w:val="1"/>
      <w:numFmt w:val="bullet"/>
      <w:lvlText w:val=""/>
      <w:lvlJc w:val="left"/>
      <w:pPr>
        <w:ind w:left="720" w:hanging="360"/>
      </w:pPr>
      <w:rPr>
        <w:rFonts w:ascii="Symbol" w:eastAsia="Garamond" w:hAnsi="Symbol" w:hint="default"/>
        <w:sz w:val="24"/>
      </w:rPr>
    </w:lvl>
    <w:lvl w:ilvl="4" w:tplc="30A0D8CE">
      <w:start w:val="1"/>
      <w:numFmt w:val="bullet"/>
      <w:lvlText w:val=""/>
      <w:lvlJc w:val="left"/>
      <w:pPr>
        <w:ind w:left="720" w:hanging="360"/>
      </w:pPr>
      <w:rPr>
        <w:rFonts w:ascii="Symbol" w:eastAsia="Garamond" w:hAnsi="Symbol" w:hint="default"/>
        <w:sz w:val="24"/>
      </w:rPr>
    </w:lvl>
    <w:lvl w:ilvl="5" w:tplc="0FEC4100">
      <w:start w:val="1"/>
      <w:numFmt w:val="bullet"/>
      <w:lvlText w:val=""/>
      <w:lvlJc w:val="left"/>
      <w:pPr>
        <w:ind w:left="720" w:hanging="360"/>
      </w:pPr>
      <w:rPr>
        <w:rFonts w:ascii="Symbol" w:eastAsia="Garamond" w:hAnsi="Symbol" w:hint="default"/>
        <w:sz w:val="24"/>
      </w:rPr>
    </w:lvl>
    <w:lvl w:ilvl="6" w:tplc="0458247A">
      <w:start w:val="1"/>
      <w:numFmt w:val="bullet"/>
      <w:lvlText w:val=""/>
      <w:lvlJc w:val="left"/>
      <w:pPr>
        <w:ind w:left="720" w:hanging="360"/>
      </w:pPr>
      <w:rPr>
        <w:rFonts w:ascii="Symbol" w:eastAsia="Garamond" w:hAnsi="Symbol" w:hint="default"/>
        <w:sz w:val="24"/>
      </w:rPr>
    </w:lvl>
    <w:lvl w:ilvl="7" w:tplc="E7FEA8EE">
      <w:start w:val="1"/>
      <w:numFmt w:val="bullet"/>
      <w:lvlText w:val=""/>
      <w:lvlJc w:val="left"/>
      <w:pPr>
        <w:ind w:left="720" w:hanging="360"/>
      </w:pPr>
      <w:rPr>
        <w:rFonts w:ascii="Symbol" w:eastAsia="Garamond" w:hAnsi="Symbol" w:hint="default"/>
        <w:sz w:val="24"/>
      </w:rPr>
    </w:lvl>
    <w:lvl w:ilvl="8" w:tplc="3A006E78">
      <w:start w:val="1"/>
      <w:numFmt w:val="bullet"/>
      <w:lvlText w:val=""/>
      <w:lvlJc w:val="left"/>
      <w:pPr>
        <w:ind w:left="720" w:hanging="360"/>
      </w:pPr>
      <w:rPr>
        <w:rFonts w:ascii="Symbol" w:eastAsia="Garamond" w:hAnsi="Symbol" w:hint="default"/>
        <w:sz w:val="24"/>
      </w:rPr>
    </w:lvl>
  </w:abstractNum>
  <w:abstractNum w:abstractNumId="7" w15:restartNumberingAfterBreak="0">
    <w:nsid w:val="19A172F9"/>
    <w:multiLevelType w:val="hybridMultilevel"/>
    <w:tmpl w:val="BA1EBAFE"/>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482ED8"/>
    <w:multiLevelType w:val="hybridMultilevel"/>
    <w:tmpl w:val="7BC83832"/>
    <w:lvl w:ilvl="0" w:tplc="08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1DC718C6"/>
    <w:multiLevelType w:val="hybridMultilevel"/>
    <w:tmpl w:val="70828BC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 w15:restartNumberingAfterBreak="0">
    <w:nsid w:val="1FB80B31"/>
    <w:multiLevelType w:val="hybridMultilevel"/>
    <w:tmpl w:val="0E4E0FE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2AC34764"/>
    <w:multiLevelType w:val="hybridMultilevel"/>
    <w:tmpl w:val="9CC4B57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1C46688"/>
    <w:multiLevelType w:val="hybridMultilevel"/>
    <w:tmpl w:val="58680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5F75F2"/>
    <w:multiLevelType w:val="hybridMultilevel"/>
    <w:tmpl w:val="4D88C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CA5400F"/>
    <w:multiLevelType w:val="hybridMultilevel"/>
    <w:tmpl w:val="8C947D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B227CD"/>
    <w:multiLevelType w:val="hybridMultilevel"/>
    <w:tmpl w:val="C618142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95C6D15"/>
    <w:multiLevelType w:val="hybridMultilevel"/>
    <w:tmpl w:val="00004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84851AC"/>
    <w:multiLevelType w:val="hybridMultilevel"/>
    <w:tmpl w:val="9C7E36CE"/>
    <w:lvl w:ilvl="0" w:tplc="08090001">
      <w:start w:val="1"/>
      <w:numFmt w:val="bullet"/>
      <w:lvlText w:val=""/>
      <w:lvlJc w:val="left"/>
      <w:pPr>
        <w:ind w:left="390" w:hanging="39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6EFE5F0D"/>
    <w:multiLevelType w:val="multilevel"/>
    <w:tmpl w:val="E21E1DB8"/>
    <w:lvl w:ilvl="0">
      <w:start w:val="1"/>
      <w:numFmt w:val="lowerLetter"/>
      <w:lvlText w:val="%1)"/>
      <w:lvlJc w:val="left"/>
      <w:pPr>
        <w:ind w:left="720" w:hanging="360"/>
      </w:pPr>
      <w:rPr>
        <w:rFonts w:hint="default"/>
        <w:b/>
        <w:i/>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0801CDF"/>
    <w:multiLevelType w:val="hybridMultilevel"/>
    <w:tmpl w:val="70F86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D7E1514"/>
    <w:multiLevelType w:val="hybridMultilevel"/>
    <w:tmpl w:val="C6D214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F0367D8"/>
    <w:multiLevelType w:val="hybridMultilevel"/>
    <w:tmpl w:val="69DA6B58"/>
    <w:lvl w:ilvl="0" w:tplc="7A7E9CC2">
      <w:start w:val="1"/>
      <w:numFmt w:val="decimal"/>
      <w:lvlText w:val="%1."/>
      <w:lvlJc w:val="left"/>
      <w:pPr>
        <w:ind w:left="1353" w:hanging="360"/>
      </w:pPr>
    </w:lvl>
    <w:lvl w:ilvl="1" w:tplc="240A0019">
      <w:start w:val="1"/>
      <w:numFmt w:val="lowerLetter"/>
      <w:lvlText w:val="%2."/>
      <w:lvlJc w:val="left"/>
      <w:pPr>
        <w:ind w:left="2073" w:hanging="360"/>
      </w:pPr>
    </w:lvl>
    <w:lvl w:ilvl="2" w:tplc="240A001B">
      <w:start w:val="1"/>
      <w:numFmt w:val="lowerRoman"/>
      <w:lvlText w:val="%3."/>
      <w:lvlJc w:val="right"/>
      <w:pPr>
        <w:ind w:left="2793" w:hanging="180"/>
      </w:pPr>
    </w:lvl>
    <w:lvl w:ilvl="3" w:tplc="240A000F">
      <w:start w:val="1"/>
      <w:numFmt w:val="decimal"/>
      <w:lvlText w:val="%4."/>
      <w:lvlJc w:val="left"/>
      <w:pPr>
        <w:ind w:left="3513" w:hanging="360"/>
      </w:pPr>
    </w:lvl>
    <w:lvl w:ilvl="4" w:tplc="240A0019">
      <w:start w:val="1"/>
      <w:numFmt w:val="lowerLetter"/>
      <w:lvlText w:val="%5."/>
      <w:lvlJc w:val="left"/>
      <w:pPr>
        <w:ind w:left="4233" w:hanging="360"/>
      </w:pPr>
    </w:lvl>
    <w:lvl w:ilvl="5" w:tplc="240A001B">
      <w:start w:val="1"/>
      <w:numFmt w:val="lowerRoman"/>
      <w:lvlText w:val="%6."/>
      <w:lvlJc w:val="right"/>
      <w:pPr>
        <w:ind w:left="4953" w:hanging="180"/>
      </w:pPr>
    </w:lvl>
    <w:lvl w:ilvl="6" w:tplc="240A000F">
      <w:start w:val="1"/>
      <w:numFmt w:val="decimal"/>
      <w:lvlText w:val="%7."/>
      <w:lvlJc w:val="left"/>
      <w:pPr>
        <w:ind w:left="5673" w:hanging="360"/>
      </w:pPr>
    </w:lvl>
    <w:lvl w:ilvl="7" w:tplc="240A0019">
      <w:start w:val="1"/>
      <w:numFmt w:val="lowerLetter"/>
      <w:lvlText w:val="%8."/>
      <w:lvlJc w:val="left"/>
      <w:pPr>
        <w:ind w:left="6393" w:hanging="360"/>
      </w:pPr>
    </w:lvl>
    <w:lvl w:ilvl="8" w:tplc="240A001B">
      <w:start w:val="1"/>
      <w:numFmt w:val="lowerRoman"/>
      <w:lvlText w:val="%9."/>
      <w:lvlJc w:val="right"/>
      <w:pPr>
        <w:ind w:left="7113" w:hanging="180"/>
      </w:pPr>
    </w:lvl>
  </w:abstractNum>
  <w:num w:numId="1" w16cid:durableId="177088375">
    <w:abstractNumId w:val="13"/>
  </w:num>
  <w:num w:numId="2" w16cid:durableId="2008433187">
    <w:abstractNumId w:val="12"/>
  </w:num>
  <w:num w:numId="3" w16cid:durableId="207033866">
    <w:abstractNumId w:val="19"/>
  </w:num>
  <w:num w:numId="4" w16cid:durableId="482623925">
    <w:abstractNumId w:val="6"/>
  </w:num>
  <w:num w:numId="5" w16cid:durableId="1610816582">
    <w:abstractNumId w:val="0"/>
  </w:num>
  <w:num w:numId="6" w16cid:durableId="1345089426">
    <w:abstractNumId w:val="1"/>
  </w:num>
  <w:num w:numId="7" w16cid:durableId="446702339">
    <w:abstractNumId w:val="2"/>
  </w:num>
  <w:num w:numId="8" w16cid:durableId="1089891242">
    <w:abstractNumId w:val="3"/>
  </w:num>
  <w:num w:numId="9" w16cid:durableId="1436903559">
    <w:abstractNumId w:val="4"/>
  </w:num>
  <w:num w:numId="10" w16cid:durableId="1365209480">
    <w:abstractNumId w:val="5"/>
  </w:num>
  <w:num w:numId="11" w16cid:durableId="1466771299">
    <w:abstractNumId w:val="16"/>
  </w:num>
  <w:num w:numId="12" w16cid:durableId="125678826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09673929">
    <w:abstractNumId w:val="21"/>
  </w:num>
  <w:num w:numId="14" w16cid:durableId="1984457228">
    <w:abstractNumId w:val="20"/>
  </w:num>
  <w:num w:numId="15" w16cid:durableId="1404377693">
    <w:abstractNumId w:val="11"/>
  </w:num>
  <w:num w:numId="16" w16cid:durableId="1141733548">
    <w:abstractNumId w:val="10"/>
  </w:num>
  <w:num w:numId="17" w16cid:durableId="1156218542">
    <w:abstractNumId w:val="9"/>
  </w:num>
  <w:num w:numId="18" w16cid:durableId="1752114712">
    <w:abstractNumId w:val="14"/>
  </w:num>
  <w:num w:numId="19" w16cid:durableId="1351444837">
    <w:abstractNumId w:val="17"/>
  </w:num>
  <w:num w:numId="20" w16cid:durableId="1901361896">
    <w:abstractNumId w:val="8"/>
  </w:num>
  <w:num w:numId="21" w16cid:durableId="1895315798">
    <w:abstractNumId w:val="7"/>
  </w:num>
  <w:num w:numId="22" w16cid:durableId="611134360">
    <w:abstractNumId w:val="18"/>
  </w:num>
  <w:num w:numId="23" w16cid:durableId="20965144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n-US" w:vendorID="64" w:dllVersion="6" w:nlCheck="1" w:checkStyle="0"/>
  <w:activeWritingStyle w:appName="MSWord" w:lang="es-CO" w:vendorID="64" w:dllVersion="6" w:nlCheck="1" w:checkStyle="0"/>
  <w:activeWritingStyle w:appName="MSWord" w:lang="es-ES" w:vendorID="64" w:dllVersion="6" w:nlCheck="1" w:checkStyle="0"/>
  <w:activeWritingStyle w:appName="MSWord" w:lang="es-AR" w:vendorID="64" w:dllVersion="6" w:nlCheck="1" w:checkStyle="1"/>
  <w:activeWritingStyle w:appName="MSWord" w:lang="en-GB" w:vendorID="64" w:dllVersion="6" w:nlCheck="1" w:checkStyle="0"/>
  <w:activeWritingStyle w:appName="MSWord" w:lang="es-PE" w:vendorID="64" w:dllVersion="6" w:nlCheck="1" w:checkStyle="0"/>
  <w:activeWritingStyle w:appName="MSWord" w:lang="fr-FR" w:vendorID="64" w:dllVersion="6" w:nlCheck="1" w:checkStyle="1"/>
  <w:activeWritingStyle w:appName="MSWord" w:lang="es-MX" w:vendorID="64" w:dllVersion="6" w:nlCheck="1" w:checkStyle="1"/>
  <w:activeWritingStyle w:appName="MSWord" w:lang="es-CO" w:vendorID="64" w:dllVersion="0" w:nlCheck="1" w:checkStyle="0"/>
  <w:activeWritingStyle w:appName="MSWord" w:lang="es-E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419" w:vendorID="64" w:dllVersion="0" w:nlCheck="1" w:checkStyle="0"/>
  <w:proofState w:spelling="clean"/>
  <w:defaultTabStop w:val="708"/>
  <w:hyphenationZone w:val="425"/>
  <w:characterSpacingControl w:val="doNotCompress"/>
  <w:hdrShapeDefaults>
    <o:shapedefaults v:ext="edit" spidmax="2050"/>
  </w:hdrShapeDefaults>
  <w:footnotePr>
    <w:numFmt w:val="chicago"/>
    <w:numRestart w:val="eachSec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5A"/>
    <w:rsid w:val="00000B4E"/>
    <w:rsid w:val="00005AC2"/>
    <w:rsid w:val="00007DF2"/>
    <w:rsid w:val="000102F6"/>
    <w:rsid w:val="00011A19"/>
    <w:rsid w:val="000131C4"/>
    <w:rsid w:val="0002301B"/>
    <w:rsid w:val="000317C4"/>
    <w:rsid w:val="0003271E"/>
    <w:rsid w:val="00040455"/>
    <w:rsid w:val="000418DD"/>
    <w:rsid w:val="00042C36"/>
    <w:rsid w:val="00046247"/>
    <w:rsid w:val="00050C37"/>
    <w:rsid w:val="00052D95"/>
    <w:rsid w:val="00056D33"/>
    <w:rsid w:val="00061E11"/>
    <w:rsid w:val="00064FE9"/>
    <w:rsid w:val="00077162"/>
    <w:rsid w:val="00081B9B"/>
    <w:rsid w:val="000841CF"/>
    <w:rsid w:val="00092BF9"/>
    <w:rsid w:val="00093CA7"/>
    <w:rsid w:val="0009646D"/>
    <w:rsid w:val="000972B5"/>
    <w:rsid w:val="00097964"/>
    <w:rsid w:val="000A076F"/>
    <w:rsid w:val="000B30EF"/>
    <w:rsid w:val="000B4886"/>
    <w:rsid w:val="000B7083"/>
    <w:rsid w:val="000C0FB7"/>
    <w:rsid w:val="000C418C"/>
    <w:rsid w:val="000C5C10"/>
    <w:rsid w:val="000C6E2F"/>
    <w:rsid w:val="000E0450"/>
    <w:rsid w:val="000E1302"/>
    <w:rsid w:val="000E5700"/>
    <w:rsid w:val="000F3D3F"/>
    <w:rsid w:val="000F6A63"/>
    <w:rsid w:val="000F6E2C"/>
    <w:rsid w:val="00106A1E"/>
    <w:rsid w:val="00111BE5"/>
    <w:rsid w:val="001125DF"/>
    <w:rsid w:val="001147D9"/>
    <w:rsid w:val="001172E5"/>
    <w:rsid w:val="001305E2"/>
    <w:rsid w:val="00130CF4"/>
    <w:rsid w:val="00131D20"/>
    <w:rsid w:val="00134E0D"/>
    <w:rsid w:val="001358B4"/>
    <w:rsid w:val="00140DA6"/>
    <w:rsid w:val="0014157F"/>
    <w:rsid w:val="00144462"/>
    <w:rsid w:val="00152C7E"/>
    <w:rsid w:val="0015715C"/>
    <w:rsid w:val="0015770B"/>
    <w:rsid w:val="00164271"/>
    <w:rsid w:val="001720D9"/>
    <w:rsid w:val="00172849"/>
    <w:rsid w:val="00173585"/>
    <w:rsid w:val="001769C1"/>
    <w:rsid w:val="0017767F"/>
    <w:rsid w:val="001800BE"/>
    <w:rsid w:val="00183FFB"/>
    <w:rsid w:val="001843FD"/>
    <w:rsid w:val="001929E2"/>
    <w:rsid w:val="00196F70"/>
    <w:rsid w:val="001A722B"/>
    <w:rsid w:val="001B0B1B"/>
    <w:rsid w:val="001B6028"/>
    <w:rsid w:val="001C2969"/>
    <w:rsid w:val="001C6983"/>
    <w:rsid w:val="001C6CF7"/>
    <w:rsid w:val="001C705D"/>
    <w:rsid w:val="001D4C70"/>
    <w:rsid w:val="001D7E93"/>
    <w:rsid w:val="001E398B"/>
    <w:rsid w:val="001F01DD"/>
    <w:rsid w:val="001F3F60"/>
    <w:rsid w:val="002018A0"/>
    <w:rsid w:val="0020541E"/>
    <w:rsid w:val="00205678"/>
    <w:rsid w:val="00207CED"/>
    <w:rsid w:val="00207F0B"/>
    <w:rsid w:val="002100FB"/>
    <w:rsid w:val="00220D25"/>
    <w:rsid w:val="00230B93"/>
    <w:rsid w:val="00232F91"/>
    <w:rsid w:val="00236E2A"/>
    <w:rsid w:val="0023712E"/>
    <w:rsid w:val="00251131"/>
    <w:rsid w:val="00263992"/>
    <w:rsid w:val="00265AF7"/>
    <w:rsid w:val="002712A7"/>
    <w:rsid w:val="00273D23"/>
    <w:rsid w:val="00276155"/>
    <w:rsid w:val="00281789"/>
    <w:rsid w:val="00287486"/>
    <w:rsid w:val="002924C2"/>
    <w:rsid w:val="0029475C"/>
    <w:rsid w:val="00296637"/>
    <w:rsid w:val="002A1DAF"/>
    <w:rsid w:val="002A5702"/>
    <w:rsid w:val="002A6421"/>
    <w:rsid w:val="002B0961"/>
    <w:rsid w:val="002B4F29"/>
    <w:rsid w:val="002B5DE9"/>
    <w:rsid w:val="002B6E3C"/>
    <w:rsid w:val="002C0715"/>
    <w:rsid w:val="002C0F56"/>
    <w:rsid w:val="002C59FA"/>
    <w:rsid w:val="002E1087"/>
    <w:rsid w:val="002E4168"/>
    <w:rsid w:val="002E7ED4"/>
    <w:rsid w:val="002F042E"/>
    <w:rsid w:val="002F0665"/>
    <w:rsid w:val="002F53E5"/>
    <w:rsid w:val="002F5BBA"/>
    <w:rsid w:val="00300214"/>
    <w:rsid w:val="0030154E"/>
    <w:rsid w:val="00301A7C"/>
    <w:rsid w:val="003115E3"/>
    <w:rsid w:val="00312B98"/>
    <w:rsid w:val="00317D81"/>
    <w:rsid w:val="003243AB"/>
    <w:rsid w:val="003302DA"/>
    <w:rsid w:val="00331BC7"/>
    <w:rsid w:val="003321D3"/>
    <w:rsid w:val="00332E07"/>
    <w:rsid w:val="00334470"/>
    <w:rsid w:val="0033685F"/>
    <w:rsid w:val="00343D27"/>
    <w:rsid w:val="003475D6"/>
    <w:rsid w:val="00350F9A"/>
    <w:rsid w:val="00352F1F"/>
    <w:rsid w:val="003531CD"/>
    <w:rsid w:val="00355E6A"/>
    <w:rsid w:val="00360031"/>
    <w:rsid w:val="00365009"/>
    <w:rsid w:val="00373F16"/>
    <w:rsid w:val="00380B60"/>
    <w:rsid w:val="00384769"/>
    <w:rsid w:val="003850EE"/>
    <w:rsid w:val="003900FD"/>
    <w:rsid w:val="00390358"/>
    <w:rsid w:val="00394E51"/>
    <w:rsid w:val="00397A73"/>
    <w:rsid w:val="003A041E"/>
    <w:rsid w:val="003A269C"/>
    <w:rsid w:val="003B0D63"/>
    <w:rsid w:val="003B1CEC"/>
    <w:rsid w:val="003B769D"/>
    <w:rsid w:val="003C2164"/>
    <w:rsid w:val="003C2F2C"/>
    <w:rsid w:val="003C4634"/>
    <w:rsid w:val="003D47E0"/>
    <w:rsid w:val="003D5637"/>
    <w:rsid w:val="003E02E8"/>
    <w:rsid w:val="003E44BE"/>
    <w:rsid w:val="003E573B"/>
    <w:rsid w:val="003F2C83"/>
    <w:rsid w:val="003F33CB"/>
    <w:rsid w:val="003F3B0D"/>
    <w:rsid w:val="003F668B"/>
    <w:rsid w:val="003F7184"/>
    <w:rsid w:val="00401CD6"/>
    <w:rsid w:val="00402E99"/>
    <w:rsid w:val="004118B7"/>
    <w:rsid w:val="00411EBA"/>
    <w:rsid w:val="00412C1B"/>
    <w:rsid w:val="00416654"/>
    <w:rsid w:val="00422116"/>
    <w:rsid w:val="004228CA"/>
    <w:rsid w:val="00423F1F"/>
    <w:rsid w:val="00425E6D"/>
    <w:rsid w:val="004303B2"/>
    <w:rsid w:val="004339A3"/>
    <w:rsid w:val="00434338"/>
    <w:rsid w:val="00435102"/>
    <w:rsid w:val="0043534C"/>
    <w:rsid w:val="00436EAA"/>
    <w:rsid w:val="0043716D"/>
    <w:rsid w:val="0043770C"/>
    <w:rsid w:val="00440D97"/>
    <w:rsid w:val="00443F7E"/>
    <w:rsid w:val="00445945"/>
    <w:rsid w:val="00454B77"/>
    <w:rsid w:val="004569B2"/>
    <w:rsid w:val="00457E0A"/>
    <w:rsid w:val="00460957"/>
    <w:rsid w:val="004616EB"/>
    <w:rsid w:val="0046254E"/>
    <w:rsid w:val="00465886"/>
    <w:rsid w:val="00466741"/>
    <w:rsid w:val="004670C0"/>
    <w:rsid w:val="00470FE1"/>
    <w:rsid w:val="00471C8F"/>
    <w:rsid w:val="00471EC3"/>
    <w:rsid w:val="0047223A"/>
    <w:rsid w:val="0047787C"/>
    <w:rsid w:val="004808BA"/>
    <w:rsid w:val="004847DC"/>
    <w:rsid w:val="00485279"/>
    <w:rsid w:val="0049045F"/>
    <w:rsid w:val="00495431"/>
    <w:rsid w:val="004A2E45"/>
    <w:rsid w:val="004B16ED"/>
    <w:rsid w:val="004B2760"/>
    <w:rsid w:val="004B624A"/>
    <w:rsid w:val="004C0F7D"/>
    <w:rsid w:val="004C3242"/>
    <w:rsid w:val="004C4F3D"/>
    <w:rsid w:val="004D19A7"/>
    <w:rsid w:val="004D35BC"/>
    <w:rsid w:val="004D5D21"/>
    <w:rsid w:val="004D6779"/>
    <w:rsid w:val="004E196D"/>
    <w:rsid w:val="004E4F5B"/>
    <w:rsid w:val="004F0A47"/>
    <w:rsid w:val="004F7FF0"/>
    <w:rsid w:val="00502A87"/>
    <w:rsid w:val="005117B5"/>
    <w:rsid w:val="00511EC4"/>
    <w:rsid w:val="00513F8A"/>
    <w:rsid w:val="0052407D"/>
    <w:rsid w:val="00544F85"/>
    <w:rsid w:val="00545368"/>
    <w:rsid w:val="005454BA"/>
    <w:rsid w:val="0054574F"/>
    <w:rsid w:val="0054727F"/>
    <w:rsid w:val="005500C2"/>
    <w:rsid w:val="005505EA"/>
    <w:rsid w:val="005542B0"/>
    <w:rsid w:val="00555BCF"/>
    <w:rsid w:val="00556BD0"/>
    <w:rsid w:val="00561BED"/>
    <w:rsid w:val="00562871"/>
    <w:rsid w:val="00562A7C"/>
    <w:rsid w:val="00562E45"/>
    <w:rsid w:val="00563115"/>
    <w:rsid w:val="00563E91"/>
    <w:rsid w:val="005842B5"/>
    <w:rsid w:val="005900A3"/>
    <w:rsid w:val="005929BB"/>
    <w:rsid w:val="005937D9"/>
    <w:rsid w:val="005961D1"/>
    <w:rsid w:val="00596DC4"/>
    <w:rsid w:val="005A3302"/>
    <w:rsid w:val="005A4259"/>
    <w:rsid w:val="005C32CD"/>
    <w:rsid w:val="005C521E"/>
    <w:rsid w:val="005E0F40"/>
    <w:rsid w:val="005E21B1"/>
    <w:rsid w:val="005E3D2E"/>
    <w:rsid w:val="005E7EA9"/>
    <w:rsid w:val="005F0F43"/>
    <w:rsid w:val="00602D92"/>
    <w:rsid w:val="00605700"/>
    <w:rsid w:val="0061062D"/>
    <w:rsid w:val="00612F90"/>
    <w:rsid w:val="006143E5"/>
    <w:rsid w:val="0061523F"/>
    <w:rsid w:val="00617270"/>
    <w:rsid w:val="00621FF9"/>
    <w:rsid w:val="006226A8"/>
    <w:rsid w:val="0062309B"/>
    <w:rsid w:val="00625816"/>
    <w:rsid w:val="006301CC"/>
    <w:rsid w:val="006307B5"/>
    <w:rsid w:val="00632D14"/>
    <w:rsid w:val="00640D57"/>
    <w:rsid w:val="006521BE"/>
    <w:rsid w:val="0065372C"/>
    <w:rsid w:val="00654F1F"/>
    <w:rsid w:val="0066297D"/>
    <w:rsid w:val="00665E58"/>
    <w:rsid w:val="00687F27"/>
    <w:rsid w:val="006940BC"/>
    <w:rsid w:val="006A60D2"/>
    <w:rsid w:val="006B314A"/>
    <w:rsid w:val="006B46E1"/>
    <w:rsid w:val="006C26AF"/>
    <w:rsid w:val="006D77D1"/>
    <w:rsid w:val="006E7AF5"/>
    <w:rsid w:val="006F12AA"/>
    <w:rsid w:val="006F3077"/>
    <w:rsid w:val="006F55A5"/>
    <w:rsid w:val="00706F34"/>
    <w:rsid w:val="007415B8"/>
    <w:rsid w:val="00741B08"/>
    <w:rsid w:val="00743698"/>
    <w:rsid w:val="007439B1"/>
    <w:rsid w:val="00743ED1"/>
    <w:rsid w:val="0075170A"/>
    <w:rsid w:val="007524CF"/>
    <w:rsid w:val="007548C2"/>
    <w:rsid w:val="00761730"/>
    <w:rsid w:val="00763206"/>
    <w:rsid w:val="00763586"/>
    <w:rsid w:val="00764C4F"/>
    <w:rsid w:val="00772C43"/>
    <w:rsid w:val="0077625A"/>
    <w:rsid w:val="007844BA"/>
    <w:rsid w:val="0078631D"/>
    <w:rsid w:val="007863E1"/>
    <w:rsid w:val="00786F19"/>
    <w:rsid w:val="007921A2"/>
    <w:rsid w:val="007A3A51"/>
    <w:rsid w:val="007A6F1A"/>
    <w:rsid w:val="007B08E2"/>
    <w:rsid w:val="007B41D0"/>
    <w:rsid w:val="007B4811"/>
    <w:rsid w:val="007B4937"/>
    <w:rsid w:val="007B6441"/>
    <w:rsid w:val="007B6DCB"/>
    <w:rsid w:val="007C1A5F"/>
    <w:rsid w:val="007C1F9D"/>
    <w:rsid w:val="007E660A"/>
    <w:rsid w:val="007F2D3E"/>
    <w:rsid w:val="007F4666"/>
    <w:rsid w:val="00800E75"/>
    <w:rsid w:val="00802230"/>
    <w:rsid w:val="008040FF"/>
    <w:rsid w:val="00805552"/>
    <w:rsid w:val="008132B8"/>
    <w:rsid w:val="00813B3B"/>
    <w:rsid w:val="00814465"/>
    <w:rsid w:val="00814FB6"/>
    <w:rsid w:val="00815D23"/>
    <w:rsid w:val="00821279"/>
    <w:rsid w:val="00826556"/>
    <w:rsid w:val="0083053C"/>
    <w:rsid w:val="00831F8D"/>
    <w:rsid w:val="00833F9F"/>
    <w:rsid w:val="00834B0C"/>
    <w:rsid w:val="00835442"/>
    <w:rsid w:val="008430C0"/>
    <w:rsid w:val="00845775"/>
    <w:rsid w:val="00850D4E"/>
    <w:rsid w:val="008579BA"/>
    <w:rsid w:val="0086009F"/>
    <w:rsid w:val="008607BF"/>
    <w:rsid w:val="008631B1"/>
    <w:rsid w:val="00863DA0"/>
    <w:rsid w:val="00867C31"/>
    <w:rsid w:val="00871ED2"/>
    <w:rsid w:val="0088350D"/>
    <w:rsid w:val="008914BA"/>
    <w:rsid w:val="00895FE9"/>
    <w:rsid w:val="008963F6"/>
    <w:rsid w:val="008A7CE2"/>
    <w:rsid w:val="008B004E"/>
    <w:rsid w:val="008B017A"/>
    <w:rsid w:val="008B08BB"/>
    <w:rsid w:val="008B09EB"/>
    <w:rsid w:val="008B13C4"/>
    <w:rsid w:val="008B2D20"/>
    <w:rsid w:val="008C03E4"/>
    <w:rsid w:val="008C7887"/>
    <w:rsid w:val="008C7B65"/>
    <w:rsid w:val="008D07C9"/>
    <w:rsid w:val="008D09B3"/>
    <w:rsid w:val="008D4222"/>
    <w:rsid w:val="008E06C8"/>
    <w:rsid w:val="008E104E"/>
    <w:rsid w:val="008E27F4"/>
    <w:rsid w:val="008E42F2"/>
    <w:rsid w:val="008E43A5"/>
    <w:rsid w:val="008F3295"/>
    <w:rsid w:val="008F4577"/>
    <w:rsid w:val="008F76EA"/>
    <w:rsid w:val="00902DE5"/>
    <w:rsid w:val="00905001"/>
    <w:rsid w:val="00912DDB"/>
    <w:rsid w:val="0091387A"/>
    <w:rsid w:val="00931D91"/>
    <w:rsid w:val="00941621"/>
    <w:rsid w:val="00942759"/>
    <w:rsid w:val="0094340C"/>
    <w:rsid w:val="00943870"/>
    <w:rsid w:val="00944F2A"/>
    <w:rsid w:val="0095226D"/>
    <w:rsid w:val="009526DA"/>
    <w:rsid w:val="0096653D"/>
    <w:rsid w:val="0097417F"/>
    <w:rsid w:val="00976DB2"/>
    <w:rsid w:val="00977A9E"/>
    <w:rsid w:val="00981327"/>
    <w:rsid w:val="009825CB"/>
    <w:rsid w:val="00987CCA"/>
    <w:rsid w:val="0099199E"/>
    <w:rsid w:val="009975CE"/>
    <w:rsid w:val="00997AD6"/>
    <w:rsid w:val="009A0273"/>
    <w:rsid w:val="009A0E19"/>
    <w:rsid w:val="009A713B"/>
    <w:rsid w:val="009A7B9D"/>
    <w:rsid w:val="009B142C"/>
    <w:rsid w:val="009B3FBD"/>
    <w:rsid w:val="009C4631"/>
    <w:rsid w:val="009D30D7"/>
    <w:rsid w:val="009D62EF"/>
    <w:rsid w:val="009E034E"/>
    <w:rsid w:val="009F0C63"/>
    <w:rsid w:val="009F7C06"/>
    <w:rsid w:val="00A10303"/>
    <w:rsid w:val="00A106D5"/>
    <w:rsid w:val="00A1442E"/>
    <w:rsid w:val="00A14ECD"/>
    <w:rsid w:val="00A15AA3"/>
    <w:rsid w:val="00A2000A"/>
    <w:rsid w:val="00A237D0"/>
    <w:rsid w:val="00A32F4D"/>
    <w:rsid w:val="00A351C4"/>
    <w:rsid w:val="00A36B9E"/>
    <w:rsid w:val="00A40F2F"/>
    <w:rsid w:val="00A4569A"/>
    <w:rsid w:val="00A50EF4"/>
    <w:rsid w:val="00A52A02"/>
    <w:rsid w:val="00A54192"/>
    <w:rsid w:val="00A61057"/>
    <w:rsid w:val="00A6131B"/>
    <w:rsid w:val="00A6416F"/>
    <w:rsid w:val="00A64869"/>
    <w:rsid w:val="00A64FE6"/>
    <w:rsid w:val="00A653E0"/>
    <w:rsid w:val="00A65563"/>
    <w:rsid w:val="00A65A41"/>
    <w:rsid w:val="00A65A55"/>
    <w:rsid w:val="00A65AA0"/>
    <w:rsid w:val="00A66F8D"/>
    <w:rsid w:val="00A70A22"/>
    <w:rsid w:val="00A71EBC"/>
    <w:rsid w:val="00A74C87"/>
    <w:rsid w:val="00A767C6"/>
    <w:rsid w:val="00A80639"/>
    <w:rsid w:val="00A813E4"/>
    <w:rsid w:val="00A8152D"/>
    <w:rsid w:val="00A8160D"/>
    <w:rsid w:val="00A86E3E"/>
    <w:rsid w:val="00A90141"/>
    <w:rsid w:val="00A93DE4"/>
    <w:rsid w:val="00A96023"/>
    <w:rsid w:val="00A96F7F"/>
    <w:rsid w:val="00AA003E"/>
    <w:rsid w:val="00AA0230"/>
    <w:rsid w:val="00AA6AAF"/>
    <w:rsid w:val="00AB6D39"/>
    <w:rsid w:val="00AB6FE8"/>
    <w:rsid w:val="00AC08F3"/>
    <w:rsid w:val="00AC599F"/>
    <w:rsid w:val="00AC7F96"/>
    <w:rsid w:val="00AF29EC"/>
    <w:rsid w:val="00B04F02"/>
    <w:rsid w:val="00B13D50"/>
    <w:rsid w:val="00B16322"/>
    <w:rsid w:val="00B16827"/>
    <w:rsid w:val="00B27D44"/>
    <w:rsid w:val="00B3133A"/>
    <w:rsid w:val="00B34CF2"/>
    <w:rsid w:val="00B438B9"/>
    <w:rsid w:val="00B4744B"/>
    <w:rsid w:val="00B52BB1"/>
    <w:rsid w:val="00B53CAD"/>
    <w:rsid w:val="00B5588C"/>
    <w:rsid w:val="00B703CB"/>
    <w:rsid w:val="00B73682"/>
    <w:rsid w:val="00B7455E"/>
    <w:rsid w:val="00B76A29"/>
    <w:rsid w:val="00B8207B"/>
    <w:rsid w:val="00B842BD"/>
    <w:rsid w:val="00B952A7"/>
    <w:rsid w:val="00B961C2"/>
    <w:rsid w:val="00BA1538"/>
    <w:rsid w:val="00BA6258"/>
    <w:rsid w:val="00BB0619"/>
    <w:rsid w:val="00BB1DD2"/>
    <w:rsid w:val="00BB43DE"/>
    <w:rsid w:val="00BB7219"/>
    <w:rsid w:val="00BC41B7"/>
    <w:rsid w:val="00BD0E44"/>
    <w:rsid w:val="00BD1836"/>
    <w:rsid w:val="00BD2BEF"/>
    <w:rsid w:val="00BD3EEA"/>
    <w:rsid w:val="00BD5EEA"/>
    <w:rsid w:val="00BD6866"/>
    <w:rsid w:val="00BE6AC3"/>
    <w:rsid w:val="00BF2B8B"/>
    <w:rsid w:val="00BF7788"/>
    <w:rsid w:val="00C01AE9"/>
    <w:rsid w:val="00C025CC"/>
    <w:rsid w:val="00C02AF7"/>
    <w:rsid w:val="00C02CE0"/>
    <w:rsid w:val="00C034FA"/>
    <w:rsid w:val="00C07C23"/>
    <w:rsid w:val="00C104E4"/>
    <w:rsid w:val="00C17D9D"/>
    <w:rsid w:val="00C2036C"/>
    <w:rsid w:val="00C215C3"/>
    <w:rsid w:val="00C21CA2"/>
    <w:rsid w:val="00C23130"/>
    <w:rsid w:val="00C23627"/>
    <w:rsid w:val="00C23C4C"/>
    <w:rsid w:val="00C267F1"/>
    <w:rsid w:val="00C32191"/>
    <w:rsid w:val="00C342B9"/>
    <w:rsid w:val="00C3449F"/>
    <w:rsid w:val="00C344EA"/>
    <w:rsid w:val="00C41C28"/>
    <w:rsid w:val="00C4590C"/>
    <w:rsid w:val="00C51902"/>
    <w:rsid w:val="00C53FAF"/>
    <w:rsid w:val="00C54027"/>
    <w:rsid w:val="00C54BB7"/>
    <w:rsid w:val="00C5717E"/>
    <w:rsid w:val="00C67A76"/>
    <w:rsid w:val="00C71973"/>
    <w:rsid w:val="00C732F5"/>
    <w:rsid w:val="00C73D62"/>
    <w:rsid w:val="00C75F2B"/>
    <w:rsid w:val="00C83944"/>
    <w:rsid w:val="00C84226"/>
    <w:rsid w:val="00C90922"/>
    <w:rsid w:val="00C9652A"/>
    <w:rsid w:val="00CA1DE5"/>
    <w:rsid w:val="00CA3405"/>
    <w:rsid w:val="00CA6920"/>
    <w:rsid w:val="00CB59C0"/>
    <w:rsid w:val="00CC0447"/>
    <w:rsid w:val="00CC1532"/>
    <w:rsid w:val="00CC366D"/>
    <w:rsid w:val="00CC41E8"/>
    <w:rsid w:val="00CD185F"/>
    <w:rsid w:val="00CD6F6D"/>
    <w:rsid w:val="00CE13D4"/>
    <w:rsid w:val="00CE21F7"/>
    <w:rsid w:val="00CE641F"/>
    <w:rsid w:val="00CF6909"/>
    <w:rsid w:val="00D01F0B"/>
    <w:rsid w:val="00D13C50"/>
    <w:rsid w:val="00D13EF1"/>
    <w:rsid w:val="00D14D69"/>
    <w:rsid w:val="00D177BF"/>
    <w:rsid w:val="00D25BDF"/>
    <w:rsid w:val="00D31A55"/>
    <w:rsid w:val="00D31A57"/>
    <w:rsid w:val="00D40C3F"/>
    <w:rsid w:val="00D45F06"/>
    <w:rsid w:val="00D47070"/>
    <w:rsid w:val="00D503B6"/>
    <w:rsid w:val="00D514EF"/>
    <w:rsid w:val="00D52670"/>
    <w:rsid w:val="00D53F86"/>
    <w:rsid w:val="00D54DD8"/>
    <w:rsid w:val="00D57BF3"/>
    <w:rsid w:val="00D62C21"/>
    <w:rsid w:val="00D62D4C"/>
    <w:rsid w:val="00D64C93"/>
    <w:rsid w:val="00D65631"/>
    <w:rsid w:val="00D7292E"/>
    <w:rsid w:val="00D72DE1"/>
    <w:rsid w:val="00D8515D"/>
    <w:rsid w:val="00D854A2"/>
    <w:rsid w:val="00D8551A"/>
    <w:rsid w:val="00D9244F"/>
    <w:rsid w:val="00D945CE"/>
    <w:rsid w:val="00D948AA"/>
    <w:rsid w:val="00D97969"/>
    <w:rsid w:val="00DA11A3"/>
    <w:rsid w:val="00DA48E6"/>
    <w:rsid w:val="00DB081B"/>
    <w:rsid w:val="00DB08F5"/>
    <w:rsid w:val="00DB0EB9"/>
    <w:rsid w:val="00DB3863"/>
    <w:rsid w:val="00DB4CFE"/>
    <w:rsid w:val="00DB4E31"/>
    <w:rsid w:val="00DC6270"/>
    <w:rsid w:val="00DC64BB"/>
    <w:rsid w:val="00DD2C38"/>
    <w:rsid w:val="00DD3C9E"/>
    <w:rsid w:val="00DD4808"/>
    <w:rsid w:val="00DE61A5"/>
    <w:rsid w:val="00DE7626"/>
    <w:rsid w:val="00DF1771"/>
    <w:rsid w:val="00DF2204"/>
    <w:rsid w:val="00DF4B4A"/>
    <w:rsid w:val="00DF7D38"/>
    <w:rsid w:val="00DF7E5B"/>
    <w:rsid w:val="00E00609"/>
    <w:rsid w:val="00E14FD8"/>
    <w:rsid w:val="00E154B0"/>
    <w:rsid w:val="00E1590D"/>
    <w:rsid w:val="00E20A58"/>
    <w:rsid w:val="00E233D0"/>
    <w:rsid w:val="00E24D31"/>
    <w:rsid w:val="00E270CA"/>
    <w:rsid w:val="00E311AA"/>
    <w:rsid w:val="00E325CC"/>
    <w:rsid w:val="00E32A54"/>
    <w:rsid w:val="00E32DDE"/>
    <w:rsid w:val="00E34E39"/>
    <w:rsid w:val="00E3782A"/>
    <w:rsid w:val="00E4104C"/>
    <w:rsid w:val="00E449E2"/>
    <w:rsid w:val="00E517D9"/>
    <w:rsid w:val="00E51C27"/>
    <w:rsid w:val="00E56029"/>
    <w:rsid w:val="00E56DE2"/>
    <w:rsid w:val="00E7765F"/>
    <w:rsid w:val="00E8454D"/>
    <w:rsid w:val="00EA3A67"/>
    <w:rsid w:val="00EA4DE9"/>
    <w:rsid w:val="00EA755F"/>
    <w:rsid w:val="00EB01C7"/>
    <w:rsid w:val="00EB3559"/>
    <w:rsid w:val="00EB3DA0"/>
    <w:rsid w:val="00EB441A"/>
    <w:rsid w:val="00EB7D63"/>
    <w:rsid w:val="00EC18B8"/>
    <w:rsid w:val="00EC4333"/>
    <w:rsid w:val="00EC7BB7"/>
    <w:rsid w:val="00ED695E"/>
    <w:rsid w:val="00EE008A"/>
    <w:rsid w:val="00EE0C1D"/>
    <w:rsid w:val="00EE16C0"/>
    <w:rsid w:val="00EE300F"/>
    <w:rsid w:val="00EE321F"/>
    <w:rsid w:val="00EF401E"/>
    <w:rsid w:val="00EF4DE7"/>
    <w:rsid w:val="00EF6941"/>
    <w:rsid w:val="00F0395B"/>
    <w:rsid w:val="00F03F3F"/>
    <w:rsid w:val="00F044C9"/>
    <w:rsid w:val="00F06048"/>
    <w:rsid w:val="00F158BC"/>
    <w:rsid w:val="00F2337E"/>
    <w:rsid w:val="00F265E1"/>
    <w:rsid w:val="00F332C0"/>
    <w:rsid w:val="00F45DC1"/>
    <w:rsid w:val="00F47732"/>
    <w:rsid w:val="00F50C49"/>
    <w:rsid w:val="00F55A70"/>
    <w:rsid w:val="00F612A0"/>
    <w:rsid w:val="00F62102"/>
    <w:rsid w:val="00F63FE7"/>
    <w:rsid w:val="00F71ED6"/>
    <w:rsid w:val="00F729E8"/>
    <w:rsid w:val="00F7366B"/>
    <w:rsid w:val="00F77EB3"/>
    <w:rsid w:val="00F80FAD"/>
    <w:rsid w:val="00F8157A"/>
    <w:rsid w:val="00F82D54"/>
    <w:rsid w:val="00F84FB0"/>
    <w:rsid w:val="00F93DE6"/>
    <w:rsid w:val="00FA178C"/>
    <w:rsid w:val="00FA46D8"/>
    <w:rsid w:val="00FA52E6"/>
    <w:rsid w:val="00FA6A38"/>
    <w:rsid w:val="00FA6B79"/>
    <w:rsid w:val="00FB0E06"/>
    <w:rsid w:val="00FB60A6"/>
    <w:rsid w:val="00FC17F2"/>
    <w:rsid w:val="00FD0623"/>
    <w:rsid w:val="00FD102E"/>
    <w:rsid w:val="00FD344B"/>
    <w:rsid w:val="00FD51F3"/>
    <w:rsid w:val="00FE1E82"/>
    <w:rsid w:val="00FF01AB"/>
    <w:rsid w:val="00FF2205"/>
    <w:rsid w:val="00FF45C6"/>
    <w:rsid w:val="00FF55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AECAD"/>
  <w15:docId w15:val="{D320678C-8F04-4298-BAC8-3151CB3B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7D1"/>
    <w:pPr>
      <w:keepNext/>
      <w:keepLines/>
      <w:widowControl w:val="0"/>
      <w:wordWrap w:val="0"/>
      <w:autoSpaceDE w:val="0"/>
      <w:autoSpaceDN w:val="0"/>
      <w:spacing w:before="480" w:after="0" w:line="240" w:lineRule="auto"/>
      <w:jc w:val="both"/>
      <w:outlineLvl w:val="0"/>
    </w:pPr>
    <w:rPr>
      <w:rFonts w:asciiTheme="majorHAnsi" w:eastAsiaTheme="majorEastAsia" w:hAnsiTheme="majorHAnsi" w:cstheme="majorBidi"/>
      <w:b/>
      <w:bCs/>
      <w:color w:val="2D4F8E" w:themeColor="accent1" w:themeShade="B5"/>
      <w:kern w:val="2"/>
      <w:sz w:val="32"/>
      <w:szCs w:val="32"/>
      <w:lang w:val="en-US" w:eastAsia="ko-KR"/>
    </w:rPr>
  </w:style>
  <w:style w:type="paragraph" w:styleId="Heading2">
    <w:name w:val="heading 2"/>
    <w:basedOn w:val="Normal"/>
    <w:next w:val="Normal"/>
    <w:link w:val="Heading2Char"/>
    <w:unhideWhenUsed/>
    <w:qFormat/>
    <w:rsid w:val="00B04F02"/>
    <w:pPr>
      <w:keepNext/>
      <w:keepLines/>
      <w:spacing w:before="200" w:after="0" w:line="240" w:lineRule="auto"/>
      <w:ind w:left="851"/>
      <w:jc w:val="both"/>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nhideWhenUsed/>
    <w:qFormat/>
    <w:rsid w:val="00B04F02"/>
    <w:pPr>
      <w:keepNext/>
      <w:keepLines/>
      <w:spacing w:before="40" w:after="0" w:line="240" w:lineRule="auto"/>
      <w:ind w:left="851"/>
      <w:jc w:val="both"/>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B04F02"/>
    <w:pPr>
      <w:keepNext/>
      <w:keepLines/>
      <w:spacing w:before="40" w:after="0" w:line="240" w:lineRule="auto"/>
      <w:ind w:left="851"/>
      <w:jc w:val="both"/>
      <w:outlineLvl w:val="3"/>
    </w:pPr>
    <w:rPr>
      <w:rFonts w:asciiTheme="majorHAnsi" w:eastAsiaTheme="majorEastAsia" w:hAnsiTheme="majorHAnsi" w:cstheme="majorBidi"/>
      <w:i/>
      <w:iCs/>
      <w:color w:val="2F5496" w:themeColor="accent1" w:themeShade="BF"/>
      <w:sz w:val="24"/>
      <w:szCs w:val="24"/>
    </w:rPr>
  </w:style>
  <w:style w:type="paragraph" w:styleId="Heading5">
    <w:name w:val="heading 5"/>
    <w:basedOn w:val="Normal"/>
    <w:next w:val="Normal"/>
    <w:link w:val="Heading5Char"/>
    <w:rsid w:val="0015715C"/>
    <w:pPr>
      <w:keepNext/>
      <w:keepLines/>
      <w:spacing w:before="220" w:after="40"/>
      <w:outlineLvl w:val="4"/>
    </w:pPr>
    <w:rPr>
      <w:rFonts w:ascii="Calibri" w:eastAsia="Calibri" w:hAnsi="Calibri" w:cs="Calibri"/>
      <w:b/>
      <w:lang w:val="es-ES_tradnl" w:eastAsia="es-CO"/>
    </w:rPr>
  </w:style>
  <w:style w:type="paragraph" w:styleId="Heading6">
    <w:name w:val="heading 6"/>
    <w:basedOn w:val="Normal"/>
    <w:next w:val="Normal"/>
    <w:link w:val="Heading6Char"/>
    <w:rsid w:val="0015715C"/>
    <w:pPr>
      <w:keepNext/>
      <w:keepLines/>
      <w:spacing w:before="200" w:after="40"/>
      <w:outlineLvl w:val="5"/>
    </w:pPr>
    <w:rPr>
      <w:rFonts w:ascii="Calibri" w:eastAsia="Calibri" w:hAnsi="Calibri" w:cs="Calibri"/>
      <w:b/>
      <w:sz w:val="20"/>
      <w:szCs w:val="20"/>
      <w:lang w:val="es-ES_tradnl"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7D1"/>
    <w:rPr>
      <w:rFonts w:asciiTheme="majorHAnsi" w:eastAsiaTheme="majorEastAsia" w:hAnsiTheme="majorHAnsi" w:cstheme="majorBidi"/>
      <w:b/>
      <w:bCs/>
      <w:color w:val="2D4F8E" w:themeColor="accent1" w:themeShade="B5"/>
      <w:kern w:val="2"/>
      <w:sz w:val="32"/>
      <w:szCs w:val="32"/>
      <w:lang w:val="en-US" w:eastAsia="ko-KR"/>
    </w:rPr>
  </w:style>
  <w:style w:type="character" w:customStyle="1" w:styleId="Heading2Char">
    <w:name w:val="Heading 2 Char"/>
    <w:basedOn w:val="DefaultParagraphFont"/>
    <w:link w:val="Heading2"/>
    <w:uiPriority w:val="9"/>
    <w:rsid w:val="00B04F02"/>
    <w:rPr>
      <w:rFonts w:asciiTheme="majorHAnsi" w:eastAsiaTheme="majorEastAsia" w:hAnsiTheme="majorHAnsi" w:cstheme="majorBidi"/>
      <w:b/>
      <w:bCs/>
      <w:color w:val="4472C4" w:themeColor="accent1"/>
      <w:sz w:val="26"/>
      <w:szCs w:val="26"/>
      <w:lang w:val="es-ES_tradnl"/>
    </w:rPr>
  </w:style>
  <w:style w:type="character" w:customStyle="1" w:styleId="Heading3Char">
    <w:name w:val="Heading 3 Char"/>
    <w:basedOn w:val="DefaultParagraphFont"/>
    <w:link w:val="Heading3"/>
    <w:uiPriority w:val="9"/>
    <w:rsid w:val="00B04F02"/>
    <w:rPr>
      <w:rFonts w:asciiTheme="majorHAnsi" w:eastAsiaTheme="majorEastAsia" w:hAnsiTheme="majorHAnsi" w:cstheme="majorBidi"/>
      <w:color w:val="1F3763" w:themeColor="accent1" w:themeShade="7F"/>
      <w:sz w:val="24"/>
      <w:szCs w:val="24"/>
      <w:lang w:val="es-ES_tradnl"/>
    </w:rPr>
  </w:style>
  <w:style w:type="character" w:customStyle="1" w:styleId="Heading4Char">
    <w:name w:val="Heading 4 Char"/>
    <w:basedOn w:val="DefaultParagraphFont"/>
    <w:link w:val="Heading4"/>
    <w:uiPriority w:val="9"/>
    <w:rsid w:val="00B04F02"/>
    <w:rPr>
      <w:rFonts w:asciiTheme="majorHAnsi" w:eastAsiaTheme="majorEastAsia" w:hAnsiTheme="majorHAnsi" w:cstheme="majorBidi"/>
      <w:i/>
      <w:iCs/>
      <w:color w:val="2F5496" w:themeColor="accent1" w:themeShade="BF"/>
      <w:sz w:val="24"/>
      <w:szCs w:val="24"/>
      <w:lang w:val="es-ES_tradnl"/>
    </w:rPr>
  </w:style>
  <w:style w:type="character" w:customStyle="1" w:styleId="Heading5Char">
    <w:name w:val="Heading 5 Char"/>
    <w:basedOn w:val="DefaultParagraphFont"/>
    <w:link w:val="Heading5"/>
    <w:rsid w:val="0015715C"/>
    <w:rPr>
      <w:rFonts w:ascii="Calibri" w:eastAsia="Calibri" w:hAnsi="Calibri" w:cs="Calibri"/>
      <w:b/>
      <w:lang w:val="es-ES_tradnl" w:eastAsia="es-CO"/>
    </w:rPr>
  </w:style>
  <w:style w:type="character" w:customStyle="1" w:styleId="Heading6Char">
    <w:name w:val="Heading 6 Char"/>
    <w:basedOn w:val="DefaultParagraphFont"/>
    <w:link w:val="Heading6"/>
    <w:rsid w:val="0015715C"/>
    <w:rPr>
      <w:rFonts w:ascii="Calibri" w:eastAsia="Calibri" w:hAnsi="Calibri" w:cs="Calibri"/>
      <w:b/>
      <w:sz w:val="20"/>
      <w:szCs w:val="20"/>
      <w:lang w:val="es-ES_tradnl" w:eastAsia="es-CO"/>
    </w:rPr>
  </w:style>
  <w:style w:type="table" w:styleId="TableGrid">
    <w:name w:val="Table Grid"/>
    <w:basedOn w:val="TableNormal"/>
    <w:uiPriority w:val="59"/>
    <w:rsid w:val="0077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25A"/>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625A"/>
    <w:rPr>
      <w:lang w:val="es-ES_tradnl"/>
    </w:rPr>
  </w:style>
  <w:style w:type="paragraph" w:styleId="Footer">
    <w:name w:val="footer"/>
    <w:basedOn w:val="Normal"/>
    <w:link w:val="FooterChar"/>
    <w:uiPriority w:val="99"/>
    <w:unhideWhenUsed/>
    <w:rsid w:val="0077625A"/>
    <w:pPr>
      <w:tabs>
        <w:tab w:val="center" w:pos="4419"/>
        <w:tab w:val="right" w:pos="8838"/>
      </w:tabs>
      <w:spacing w:after="0" w:line="240" w:lineRule="auto"/>
    </w:pPr>
  </w:style>
  <w:style w:type="character" w:customStyle="1" w:styleId="FooterChar">
    <w:name w:val="Footer Char"/>
    <w:basedOn w:val="DefaultParagraphFont"/>
    <w:link w:val="Footer"/>
    <w:uiPriority w:val="99"/>
    <w:rsid w:val="0077625A"/>
    <w:rPr>
      <w:lang w:val="es-ES_tradnl"/>
    </w:rPr>
  </w:style>
  <w:style w:type="paragraph" w:styleId="FootnoteText">
    <w:name w:val="footnote text"/>
    <w:aliases w:val="texto de nota al pie,texto de nota al pie Car Car,ft Car Car Car,Texto nota pie Car1 Car,Texto nota pie Car Car Car,texto de nota al pie Car Car Car Car,Nota a pie/Bibliog,ft,Texto nota pie Car1"/>
    <w:basedOn w:val="Normal"/>
    <w:link w:val="FootnoteTextChar"/>
    <w:uiPriority w:val="99"/>
    <w:unhideWhenUsed/>
    <w:rsid w:val="0077625A"/>
    <w:pPr>
      <w:spacing w:after="0" w:line="360" w:lineRule="auto"/>
    </w:pPr>
    <w:rPr>
      <w:rFonts w:eastAsiaTheme="minorEastAsia"/>
      <w:sz w:val="20"/>
      <w:szCs w:val="20"/>
      <w:lang w:eastAsia="es-ES"/>
    </w:rPr>
  </w:style>
  <w:style w:type="character" w:customStyle="1" w:styleId="FootnoteTextChar">
    <w:name w:val="Footnote Text Char"/>
    <w:aliases w:val="texto de nota al pie Char,texto de nota al pie Car Car Char,ft Car Car Car Char,Texto nota pie Car1 Car Char,Texto nota pie Car Car Car Char,texto de nota al pie Car Car Car Car Char,Nota a pie/Bibliog Char,ft Char"/>
    <w:basedOn w:val="DefaultParagraphFont"/>
    <w:link w:val="FootnoteText"/>
    <w:uiPriority w:val="99"/>
    <w:rsid w:val="0077625A"/>
    <w:rPr>
      <w:rFonts w:eastAsiaTheme="minorEastAsia"/>
      <w:sz w:val="20"/>
      <w:szCs w:val="20"/>
      <w:lang w:val="es-ES_tradnl" w:eastAsia="es-ES"/>
    </w:rPr>
  </w:style>
  <w:style w:type="character" w:styleId="FootnoteReference">
    <w:name w:val="footnote reference"/>
    <w:aliases w:val="referencia nota al pie,Texto de nota al pie,Footnotes refss,Appel note de bas de page,Footnote number,BVI fnr,f,4_G,16 Point,Superscript 6 Point,Texto nota al pie,Footnote Reference Char3,Footnote Reference Char1 Char,Ref. de nota al"/>
    <w:basedOn w:val="DefaultParagraphFont"/>
    <w:uiPriority w:val="99"/>
    <w:unhideWhenUsed/>
    <w:qFormat/>
    <w:rsid w:val="0077625A"/>
    <w:rPr>
      <w:vertAlign w:val="superscript"/>
    </w:rPr>
  </w:style>
  <w:style w:type="character" w:styleId="Strong">
    <w:name w:val="Strong"/>
    <w:basedOn w:val="DefaultParagraphFont"/>
    <w:uiPriority w:val="22"/>
    <w:qFormat/>
    <w:rsid w:val="00B04F02"/>
    <w:rPr>
      <w:b/>
      <w:bCs/>
    </w:rPr>
  </w:style>
  <w:style w:type="character" w:styleId="Hyperlink">
    <w:name w:val="Hyperlink"/>
    <w:basedOn w:val="DefaultParagraphFont"/>
    <w:uiPriority w:val="99"/>
    <w:unhideWhenUsed/>
    <w:rsid w:val="00764C4F"/>
    <w:rPr>
      <w:color w:val="0563C1" w:themeColor="hyperlink"/>
      <w:u w:val="single"/>
    </w:rPr>
  </w:style>
  <w:style w:type="paragraph" w:styleId="BalloonText">
    <w:name w:val="Balloon Text"/>
    <w:basedOn w:val="Normal"/>
    <w:link w:val="BalloonTextChar"/>
    <w:uiPriority w:val="99"/>
    <w:semiHidden/>
    <w:unhideWhenUsed/>
    <w:rsid w:val="004C0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F7D"/>
    <w:rPr>
      <w:rFonts w:ascii="Segoe UI" w:hAnsi="Segoe UI" w:cs="Segoe UI"/>
      <w:sz w:val="18"/>
      <w:szCs w:val="18"/>
      <w:lang w:val="es-ES_tradnl"/>
    </w:rPr>
  </w:style>
  <w:style w:type="paragraph" w:styleId="NormalWeb">
    <w:name w:val="Normal (Web)"/>
    <w:basedOn w:val="Normal"/>
    <w:uiPriority w:val="99"/>
    <w:unhideWhenUsed/>
    <w:rsid w:val="00B4744B"/>
    <w:pPr>
      <w:spacing w:before="100" w:beforeAutospacing="1" w:after="100" w:afterAutospacing="1" w:line="240" w:lineRule="auto"/>
    </w:pPr>
    <w:rPr>
      <w:rFonts w:eastAsia="Times New Roman" w:cs="Times New Roman"/>
      <w:sz w:val="24"/>
      <w:szCs w:val="24"/>
      <w:lang w:val="es-ES" w:eastAsia="es-ES"/>
    </w:rPr>
  </w:style>
  <w:style w:type="paragraph" w:customStyle="1" w:styleId="font8">
    <w:name w:val="font_8"/>
    <w:basedOn w:val="Normal"/>
    <w:rsid w:val="00B4744B"/>
    <w:pPr>
      <w:spacing w:before="100" w:beforeAutospacing="1" w:after="100" w:afterAutospacing="1" w:line="240" w:lineRule="auto"/>
    </w:pPr>
    <w:rPr>
      <w:rFonts w:eastAsia="Times New Roman" w:cs="Times New Roman"/>
      <w:sz w:val="24"/>
      <w:szCs w:val="24"/>
      <w:lang w:val="es-AR" w:eastAsia="es-AR"/>
    </w:rPr>
  </w:style>
  <w:style w:type="character" w:customStyle="1" w:styleId="wixguard">
    <w:name w:val="wixguard"/>
    <w:basedOn w:val="DefaultParagraphFont"/>
    <w:rsid w:val="00B4744B"/>
  </w:style>
  <w:style w:type="character" w:customStyle="1" w:styleId="st">
    <w:name w:val="st"/>
    <w:basedOn w:val="DefaultParagraphFont"/>
    <w:rsid w:val="00B4744B"/>
  </w:style>
  <w:style w:type="character" w:styleId="EndnoteReference">
    <w:name w:val="endnote reference"/>
    <w:basedOn w:val="DefaultParagraphFont"/>
    <w:uiPriority w:val="99"/>
    <w:semiHidden/>
    <w:unhideWhenUsed/>
    <w:rsid w:val="0033685F"/>
    <w:rPr>
      <w:vertAlign w:val="superscript"/>
    </w:rPr>
  </w:style>
  <w:style w:type="paragraph" w:styleId="ListParagraph">
    <w:name w:val="List Paragraph"/>
    <w:aliases w:val="List,Bullet List,FooterText,numbered,List Paragraph1,Paragraphe de liste1,lp1,Párrafo de lista1,Bullets,Lista multicolor - Énfasis 11,titulo 3,Lista vistosa - Énfasis 11,List Paragraph Char Char,b1,Bulletr List Paragraph,列出段落,列出段落1,Ha"/>
    <w:basedOn w:val="Normal"/>
    <w:link w:val="ListParagraphChar"/>
    <w:uiPriority w:val="34"/>
    <w:qFormat/>
    <w:rsid w:val="005929BB"/>
    <w:pPr>
      <w:ind w:left="720"/>
      <w:contextualSpacing/>
    </w:pPr>
  </w:style>
  <w:style w:type="character" w:customStyle="1" w:styleId="ListParagraphChar">
    <w:name w:val="List Paragraph Char"/>
    <w:aliases w:val="List Char,Bullet List Char,FooterText Char,numbered Char,List Paragraph1 Char,Paragraphe de liste1 Char,lp1 Char,Párrafo de lista1 Char,Bullets Char,Lista multicolor - Énfasis 11 Char,titulo 3 Char,Lista vistosa - Énfasis 11 Char"/>
    <w:link w:val="ListParagraph"/>
    <w:uiPriority w:val="34"/>
    <w:locked/>
    <w:rsid w:val="00826556"/>
  </w:style>
  <w:style w:type="paragraph" w:styleId="Bibliography">
    <w:name w:val="Bibliography"/>
    <w:basedOn w:val="Normal"/>
    <w:next w:val="Normal"/>
    <w:uiPriority w:val="37"/>
    <w:unhideWhenUsed/>
    <w:rsid w:val="00412C1B"/>
  </w:style>
  <w:style w:type="character" w:customStyle="1" w:styleId="A15">
    <w:name w:val="A15"/>
    <w:uiPriority w:val="99"/>
    <w:rsid w:val="00412C1B"/>
    <w:rPr>
      <w:rFonts w:cs="Garamond 3 LT Std"/>
      <w:color w:val="000000"/>
      <w:sz w:val="18"/>
      <w:szCs w:val="18"/>
    </w:rPr>
  </w:style>
  <w:style w:type="paragraph" w:customStyle="1" w:styleId="Bibliografa1">
    <w:name w:val="Bibliografía1"/>
    <w:basedOn w:val="Normal"/>
    <w:next w:val="Normal"/>
    <w:uiPriority w:val="70"/>
    <w:rsid w:val="00412C1B"/>
    <w:pPr>
      <w:widowControl w:val="0"/>
      <w:suppressAutoHyphens/>
      <w:spacing w:after="0" w:line="240" w:lineRule="auto"/>
    </w:pPr>
    <w:rPr>
      <w:rFonts w:ascii="Arial" w:eastAsia="DejaVu Sans" w:hAnsi="Arial" w:cs="Times New Roman"/>
      <w:kern w:val="1"/>
      <w:sz w:val="24"/>
      <w:szCs w:val="24"/>
      <w:lang w:val="es-ES_tradnl" w:eastAsia="es-CO"/>
    </w:rPr>
  </w:style>
  <w:style w:type="paragraph" w:styleId="EndnoteText">
    <w:name w:val="endnote text"/>
    <w:basedOn w:val="Normal"/>
    <w:link w:val="EndnoteTextChar"/>
    <w:uiPriority w:val="99"/>
    <w:semiHidden/>
    <w:unhideWhenUsed/>
    <w:rsid w:val="008265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6556"/>
    <w:rPr>
      <w:sz w:val="20"/>
      <w:szCs w:val="20"/>
    </w:rPr>
  </w:style>
  <w:style w:type="character" w:customStyle="1" w:styleId="CharAttribute13">
    <w:name w:val="CharAttribute13"/>
    <w:rsid w:val="0047787C"/>
    <w:rPr>
      <w:rFonts w:ascii="Garamond" w:eastAsia="Times New Roman"/>
      <w:sz w:val="24"/>
    </w:rPr>
  </w:style>
  <w:style w:type="character" w:customStyle="1" w:styleId="CharAttribute43">
    <w:name w:val="CharAttribute43"/>
    <w:rsid w:val="0047787C"/>
    <w:rPr>
      <w:rFonts w:ascii="Times New Roman" w:eastAsia="Times New Roman"/>
    </w:rPr>
  </w:style>
  <w:style w:type="character" w:customStyle="1" w:styleId="CharAttribute50">
    <w:name w:val="CharAttribute50"/>
    <w:rsid w:val="0047787C"/>
    <w:rPr>
      <w:rFonts w:ascii="Times New Roman" w:eastAsia="Times New Roman"/>
      <w:color w:val="0000FF"/>
      <w:u w:val="single"/>
    </w:rPr>
  </w:style>
  <w:style w:type="paragraph" w:customStyle="1" w:styleId="ParaAttribute7">
    <w:name w:val="ParaAttribute7"/>
    <w:rsid w:val="006D77D1"/>
    <w:pPr>
      <w:widowControl w:val="0"/>
      <w:spacing w:after="0" w:line="240" w:lineRule="auto"/>
      <w:jc w:val="both"/>
    </w:pPr>
    <w:rPr>
      <w:rFonts w:eastAsia="¹Å" w:cs="Times New Roman"/>
      <w:sz w:val="20"/>
      <w:szCs w:val="20"/>
      <w:lang w:val="es-PE" w:eastAsia="es-ES"/>
    </w:rPr>
  </w:style>
  <w:style w:type="character" w:customStyle="1" w:styleId="CharAttribute0">
    <w:name w:val="CharAttribute0"/>
    <w:rsid w:val="006D77D1"/>
    <w:rPr>
      <w:rFonts w:ascii="Garamond" w:eastAsia="Garamond"/>
      <w:sz w:val="22"/>
    </w:rPr>
  </w:style>
  <w:style w:type="character" w:customStyle="1" w:styleId="CharAttribute19">
    <w:name w:val="CharAttribute19"/>
    <w:rsid w:val="006D77D1"/>
    <w:rPr>
      <w:rFonts w:ascii="Garamond" w:eastAsia="Garamond"/>
      <w:b/>
      <w:sz w:val="22"/>
    </w:rPr>
  </w:style>
  <w:style w:type="character" w:customStyle="1" w:styleId="CharAttribute21">
    <w:name w:val="CharAttribute21"/>
    <w:rsid w:val="006D77D1"/>
    <w:rPr>
      <w:rFonts w:ascii="Garamond" w:eastAsia="Garamond"/>
      <w:b/>
      <w:sz w:val="24"/>
    </w:rPr>
  </w:style>
  <w:style w:type="table" w:customStyle="1" w:styleId="DefaultTable">
    <w:name w:val="Default Table"/>
    <w:rsid w:val="006D77D1"/>
    <w:pPr>
      <w:spacing w:after="0" w:line="240" w:lineRule="auto"/>
    </w:pPr>
    <w:rPr>
      <w:rFonts w:eastAsia="¹Å" w:cs="Times New Roman"/>
      <w:sz w:val="20"/>
      <w:szCs w:val="20"/>
      <w:lang w:val="es-PE"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6D77D1"/>
    <w:pPr>
      <w:widowControl w:val="0"/>
      <w:tabs>
        <w:tab w:val="center" w:pos="4419"/>
        <w:tab w:val="right" w:pos="8838"/>
      </w:tabs>
      <w:spacing w:after="0" w:line="240" w:lineRule="auto"/>
      <w:jc w:val="right"/>
    </w:pPr>
    <w:rPr>
      <w:rFonts w:eastAsia="¹Å" w:cs="Times New Roman"/>
      <w:sz w:val="20"/>
      <w:szCs w:val="20"/>
      <w:lang w:val="es-PE" w:eastAsia="es-ES"/>
    </w:rPr>
  </w:style>
  <w:style w:type="paragraph" w:customStyle="1" w:styleId="ParaAttribute1">
    <w:name w:val="ParaAttribute1"/>
    <w:rsid w:val="006D77D1"/>
    <w:pPr>
      <w:widowControl w:val="0"/>
      <w:spacing w:after="0" w:line="240" w:lineRule="auto"/>
    </w:pPr>
    <w:rPr>
      <w:rFonts w:eastAsia="¹Å" w:cs="Times New Roman"/>
      <w:sz w:val="20"/>
      <w:szCs w:val="20"/>
      <w:lang w:val="es-PE" w:eastAsia="es-ES"/>
    </w:rPr>
  </w:style>
  <w:style w:type="paragraph" w:customStyle="1" w:styleId="ParaAttribute2">
    <w:name w:val="ParaAttribute2"/>
    <w:rsid w:val="006D77D1"/>
    <w:pPr>
      <w:widowControl w:val="0"/>
      <w:spacing w:after="0" w:line="240" w:lineRule="auto"/>
      <w:jc w:val="right"/>
    </w:pPr>
    <w:rPr>
      <w:rFonts w:eastAsia="¹Å" w:cs="Times New Roman"/>
      <w:sz w:val="20"/>
      <w:szCs w:val="20"/>
      <w:lang w:val="es-PE" w:eastAsia="es-ES"/>
    </w:rPr>
  </w:style>
  <w:style w:type="paragraph" w:customStyle="1" w:styleId="ParaAttribute3">
    <w:name w:val="ParaAttribute3"/>
    <w:rsid w:val="006D77D1"/>
    <w:pPr>
      <w:widowControl w:val="0"/>
      <w:spacing w:after="0" w:line="240" w:lineRule="auto"/>
    </w:pPr>
    <w:rPr>
      <w:rFonts w:eastAsia="¹Å" w:cs="Times New Roman"/>
      <w:sz w:val="20"/>
      <w:szCs w:val="20"/>
      <w:lang w:val="es-PE" w:eastAsia="es-ES"/>
    </w:rPr>
  </w:style>
  <w:style w:type="paragraph" w:customStyle="1" w:styleId="ParaAttribute4">
    <w:name w:val="ParaAttribute4"/>
    <w:rsid w:val="006D77D1"/>
    <w:pPr>
      <w:widowControl w:val="0"/>
      <w:spacing w:before="120" w:after="240" w:line="240" w:lineRule="auto"/>
      <w:jc w:val="both"/>
    </w:pPr>
    <w:rPr>
      <w:rFonts w:eastAsia="¹Å" w:cs="Times New Roman"/>
      <w:sz w:val="20"/>
      <w:szCs w:val="20"/>
      <w:lang w:val="es-PE" w:eastAsia="es-ES"/>
    </w:rPr>
  </w:style>
  <w:style w:type="paragraph" w:customStyle="1" w:styleId="ParaAttribute5">
    <w:name w:val="ParaAttribute5"/>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6">
    <w:name w:val="ParaAttribute6"/>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8">
    <w:name w:val="ParaAttribute8"/>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9">
    <w:name w:val="ParaAttribute9"/>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10">
    <w:name w:val="ParaAttribute10"/>
    <w:rsid w:val="006D77D1"/>
    <w:pPr>
      <w:widowControl w:val="0"/>
      <w:spacing w:line="240" w:lineRule="auto"/>
      <w:ind w:firstLine="709"/>
      <w:jc w:val="both"/>
    </w:pPr>
    <w:rPr>
      <w:rFonts w:eastAsia="¹Å" w:cs="Times New Roman"/>
      <w:sz w:val="20"/>
      <w:szCs w:val="20"/>
      <w:lang w:val="es-PE" w:eastAsia="es-ES"/>
    </w:rPr>
  </w:style>
  <w:style w:type="paragraph" w:customStyle="1" w:styleId="ParaAttribute11">
    <w:name w:val="ParaAttribute11"/>
    <w:rsid w:val="006D77D1"/>
    <w:pPr>
      <w:widowControl w:val="0"/>
      <w:spacing w:after="0" w:line="240" w:lineRule="auto"/>
      <w:ind w:left="709"/>
      <w:jc w:val="both"/>
    </w:pPr>
    <w:rPr>
      <w:rFonts w:eastAsia="¹Å" w:cs="Times New Roman"/>
      <w:sz w:val="20"/>
      <w:szCs w:val="20"/>
      <w:lang w:val="es-PE" w:eastAsia="es-ES"/>
    </w:rPr>
  </w:style>
  <w:style w:type="paragraph" w:customStyle="1" w:styleId="ParaAttribute12">
    <w:name w:val="ParaAttribute12"/>
    <w:rsid w:val="006D77D1"/>
    <w:pPr>
      <w:widowControl w:val="0"/>
      <w:spacing w:line="240" w:lineRule="auto"/>
      <w:ind w:firstLine="709"/>
    </w:pPr>
    <w:rPr>
      <w:rFonts w:eastAsia="¹Å" w:cs="Times New Roman"/>
      <w:sz w:val="20"/>
      <w:szCs w:val="20"/>
      <w:lang w:val="es-PE" w:eastAsia="es-ES"/>
    </w:rPr>
  </w:style>
  <w:style w:type="paragraph" w:customStyle="1" w:styleId="ParaAttribute13">
    <w:name w:val="ParaAttribute13"/>
    <w:rsid w:val="006D77D1"/>
    <w:pPr>
      <w:widowControl w:val="0"/>
      <w:spacing w:line="240" w:lineRule="auto"/>
      <w:ind w:left="720" w:hanging="360"/>
      <w:jc w:val="both"/>
    </w:pPr>
    <w:rPr>
      <w:rFonts w:eastAsia="¹Å" w:cs="Times New Roman"/>
      <w:sz w:val="20"/>
      <w:szCs w:val="20"/>
      <w:lang w:val="es-PE" w:eastAsia="es-ES"/>
    </w:rPr>
  </w:style>
  <w:style w:type="paragraph" w:customStyle="1" w:styleId="ParaAttribute14">
    <w:name w:val="ParaAttribute14"/>
    <w:rsid w:val="006D77D1"/>
    <w:pPr>
      <w:widowControl w:val="0"/>
      <w:spacing w:after="0" w:line="240" w:lineRule="auto"/>
      <w:ind w:left="720" w:hanging="360"/>
      <w:jc w:val="both"/>
    </w:pPr>
    <w:rPr>
      <w:rFonts w:eastAsia="¹Å" w:cs="Times New Roman"/>
      <w:sz w:val="20"/>
      <w:szCs w:val="20"/>
      <w:lang w:val="es-PE" w:eastAsia="es-ES"/>
    </w:rPr>
  </w:style>
  <w:style w:type="paragraph" w:customStyle="1" w:styleId="ParaAttribute15">
    <w:name w:val="ParaAttribute15"/>
    <w:rsid w:val="006D77D1"/>
    <w:pPr>
      <w:widowControl w:val="0"/>
      <w:spacing w:line="240" w:lineRule="auto"/>
      <w:jc w:val="both"/>
    </w:pPr>
    <w:rPr>
      <w:rFonts w:eastAsia="¹Å" w:cs="Times New Roman"/>
      <w:sz w:val="20"/>
      <w:szCs w:val="20"/>
      <w:lang w:val="es-PE" w:eastAsia="es-ES"/>
    </w:rPr>
  </w:style>
  <w:style w:type="paragraph" w:customStyle="1" w:styleId="ParaAttribute16">
    <w:name w:val="ParaAttribute16"/>
    <w:rsid w:val="006D77D1"/>
    <w:pPr>
      <w:widowControl w:val="0"/>
      <w:tabs>
        <w:tab w:val="left" w:pos="916"/>
        <w:tab w:val="left" w:pos="1832"/>
        <w:tab w:val="left" w:pos="2748"/>
        <w:tab w:val="left" w:pos="3664"/>
        <w:tab w:val="left" w:pos="4580"/>
        <w:tab w:val="left" w:pos="5496"/>
        <w:tab w:val="left" w:pos="6412"/>
        <w:tab w:val="left" w:pos="7328"/>
        <w:tab w:val="left" w:pos="8244"/>
        <w:tab w:val="left" w:pos="9160"/>
      </w:tabs>
      <w:spacing w:after="0" w:line="240" w:lineRule="auto"/>
      <w:jc w:val="both"/>
    </w:pPr>
    <w:rPr>
      <w:rFonts w:eastAsia="¹Å" w:cs="Times New Roman"/>
      <w:sz w:val="20"/>
      <w:szCs w:val="20"/>
      <w:lang w:val="es-PE" w:eastAsia="es-ES"/>
    </w:rPr>
  </w:style>
  <w:style w:type="paragraph" w:customStyle="1" w:styleId="ParaAttribute17">
    <w:name w:val="ParaAttribute17"/>
    <w:rsid w:val="006D77D1"/>
    <w:pPr>
      <w:widowControl w:val="0"/>
      <w:spacing w:line="240" w:lineRule="auto"/>
      <w:ind w:left="720" w:hanging="360"/>
    </w:pPr>
    <w:rPr>
      <w:rFonts w:eastAsia="¹Å" w:cs="Times New Roman"/>
      <w:sz w:val="20"/>
      <w:szCs w:val="20"/>
      <w:lang w:val="es-PE" w:eastAsia="es-ES"/>
    </w:rPr>
  </w:style>
  <w:style w:type="paragraph" w:customStyle="1" w:styleId="ParaAttribute18">
    <w:name w:val="ParaAttribute18"/>
    <w:rsid w:val="006D77D1"/>
    <w:pPr>
      <w:widowControl w:val="0"/>
      <w:spacing w:line="240" w:lineRule="auto"/>
      <w:ind w:left="1440" w:hanging="360"/>
    </w:pPr>
    <w:rPr>
      <w:rFonts w:eastAsia="¹Å" w:cs="Times New Roman"/>
      <w:sz w:val="20"/>
      <w:szCs w:val="20"/>
      <w:lang w:val="es-PE" w:eastAsia="es-ES"/>
    </w:rPr>
  </w:style>
  <w:style w:type="paragraph" w:customStyle="1" w:styleId="ParaAttribute19">
    <w:name w:val="ParaAttribute19"/>
    <w:rsid w:val="006D77D1"/>
    <w:pPr>
      <w:widowControl w:val="0"/>
      <w:spacing w:line="240" w:lineRule="auto"/>
      <w:ind w:left="2160" w:hanging="360"/>
    </w:pPr>
    <w:rPr>
      <w:rFonts w:eastAsia="¹Å" w:cs="Times New Roman"/>
      <w:sz w:val="20"/>
      <w:szCs w:val="20"/>
      <w:lang w:val="es-PE" w:eastAsia="es-ES"/>
    </w:rPr>
  </w:style>
  <w:style w:type="paragraph" w:customStyle="1" w:styleId="ParaAttribute20">
    <w:name w:val="ParaAttribute20"/>
    <w:rsid w:val="006D77D1"/>
    <w:pPr>
      <w:widowControl w:val="0"/>
      <w:spacing w:after="0" w:line="240" w:lineRule="auto"/>
      <w:jc w:val="both"/>
    </w:pPr>
    <w:rPr>
      <w:rFonts w:eastAsia="¹Å" w:cs="Times New Roman"/>
      <w:sz w:val="20"/>
      <w:szCs w:val="20"/>
      <w:lang w:val="es-PE" w:eastAsia="es-ES"/>
    </w:rPr>
  </w:style>
  <w:style w:type="paragraph" w:customStyle="1" w:styleId="ParaAttribute21">
    <w:name w:val="ParaAttribute21"/>
    <w:rsid w:val="006D77D1"/>
    <w:pPr>
      <w:widowControl w:val="0"/>
      <w:spacing w:line="240" w:lineRule="auto"/>
      <w:jc w:val="both"/>
    </w:pPr>
    <w:rPr>
      <w:rFonts w:eastAsia="¹Å" w:cs="Times New Roman"/>
      <w:sz w:val="20"/>
      <w:szCs w:val="20"/>
      <w:lang w:val="es-PE" w:eastAsia="es-ES"/>
    </w:rPr>
  </w:style>
  <w:style w:type="paragraph" w:customStyle="1" w:styleId="ParaAttribute22">
    <w:name w:val="ParaAttribute22"/>
    <w:rsid w:val="006D77D1"/>
    <w:pPr>
      <w:widowControl w:val="0"/>
      <w:spacing w:before="120" w:after="240" w:line="240" w:lineRule="auto"/>
      <w:ind w:hanging="720"/>
      <w:jc w:val="both"/>
    </w:pPr>
    <w:rPr>
      <w:rFonts w:eastAsia="¹Å" w:cs="Times New Roman"/>
      <w:sz w:val="20"/>
      <w:szCs w:val="20"/>
      <w:lang w:val="es-PE" w:eastAsia="es-ES"/>
    </w:rPr>
  </w:style>
  <w:style w:type="paragraph" w:customStyle="1" w:styleId="ParaAttribute23">
    <w:name w:val="ParaAttribute23"/>
    <w:rsid w:val="006D77D1"/>
    <w:pPr>
      <w:widowControl w:val="0"/>
      <w:spacing w:after="240" w:line="240" w:lineRule="auto"/>
      <w:ind w:hanging="720"/>
      <w:jc w:val="both"/>
    </w:pPr>
    <w:rPr>
      <w:rFonts w:eastAsia="¹Å" w:cs="Times New Roman"/>
      <w:sz w:val="20"/>
      <w:szCs w:val="20"/>
      <w:lang w:val="es-PE" w:eastAsia="es-ES"/>
    </w:rPr>
  </w:style>
  <w:style w:type="paragraph" w:customStyle="1" w:styleId="ParaAttribute24">
    <w:name w:val="ParaAttribute24"/>
    <w:rsid w:val="006D77D1"/>
    <w:pPr>
      <w:widowControl w:val="0"/>
      <w:spacing w:after="0" w:line="240" w:lineRule="auto"/>
      <w:ind w:hanging="720"/>
      <w:jc w:val="both"/>
    </w:pPr>
    <w:rPr>
      <w:rFonts w:eastAsia="¹Å" w:cs="Times New Roman"/>
      <w:sz w:val="20"/>
      <w:szCs w:val="20"/>
      <w:lang w:val="es-PE" w:eastAsia="es-ES"/>
    </w:rPr>
  </w:style>
  <w:style w:type="paragraph" w:customStyle="1" w:styleId="ParaAttribute25">
    <w:name w:val="ParaAttribute25"/>
    <w:rsid w:val="006D77D1"/>
    <w:pPr>
      <w:widowControl w:val="0"/>
      <w:spacing w:before="120" w:after="240" w:line="240" w:lineRule="auto"/>
      <w:ind w:firstLine="709"/>
      <w:jc w:val="both"/>
    </w:pPr>
    <w:rPr>
      <w:rFonts w:eastAsia="¹Å" w:cs="Times New Roman"/>
      <w:sz w:val="20"/>
      <w:szCs w:val="20"/>
      <w:lang w:val="es-PE" w:eastAsia="es-ES"/>
    </w:rPr>
  </w:style>
  <w:style w:type="paragraph" w:customStyle="1" w:styleId="ParaAttribute26">
    <w:name w:val="ParaAttribute26"/>
    <w:rsid w:val="006D77D1"/>
    <w:pPr>
      <w:widowControl w:val="0"/>
      <w:spacing w:after="0" w:line="240" w:lineRule="auto"/>
    </w:pPr>
    <w:rPr>
      <w:rFonts w:eastAsia="¹Å" w:cs="Times New Roman"/>
      <w:sz w:val="20"/>
      <w:szCs w:val="20"/>
      <w:lang w:val="es-PE" w:eastAsia="es-ES"/>
    </w:rPr>
  </w:style>
  <w:style w:type="paragraph" w:customStyle="1" w:styleId="ParaAttribute27">
    <w:name w:val="ParaAttribute27"/>
    <w:rsid w:val="006D77D1"/>
    <w:pPr>
      <w:widowControl w:val="0"/>
      <w:spacing w:after="0" w:line="240" w:lineRule="auto"/>
    </w:pPr>
    <w:rPr>
      <w:rFonts w:eastAsia="¹Å" w:cs="Times New Roman"/>
      <w:sz w:val="20"/>
      <w:szCs w:val="20"/>
      <w:lang w:val="es-PE" w:eastAsia="es-ES"/>
    </w:rPr>
  </w:style>
  <w:style w:type="character" w:customStyle="1" w:styleId="CharAttribute1">
    <w:name w:val="CharAttribute1"/>
    <w:rsid w:val="006D77D1"/>
    <w:rPr>
      <w:rFonts w:ascii="Garamond" w:eastAsia="Garamond"/>
      <w:sz w:val="22"/>
    </w:rPr>
  </w:style>
  <w:style w:type="character" w:customStyle="1" w:styleId="CharAttribute2">
    <w:name w:val="CharAttribute2"/>
    <w:rsid w:val="006D77D1"/>
    <w:rPr>
      <w:rFonts w:ascii="Arial" w:eastAsia="Arial"/>
      <w:sz w:val="22"/>
    </w:rPr>
  </w:style>
  <w:style w:type="character" w:customStyle="1" w:styleId="CharAttribute3">
    <w:name w:val="CharAttribute3"/>
    <w:rsid w:val="006D77D1"/>
    <w:rPr>
      <w:rFonts w:ascii="Garamond" w:eastAsia="Garamond"/>
      <w:sz w:val="22"/>
    </w:rPr>
  </w:style>
  <w:style w:type="character" w:customStyle="1" w:styleId="CharAttribute4">
    <w:name w:val="CharAttribute4"/>
    <w:rsid w:val="006D77D1"/>
    <w:rPr>
      <w:rFonts w:ascii="Garamond" w:eastAsia="Garamond"/>
      <w:sz w:val="22"/>
    </w:rPr>
  </w:style>
  <w:style w:type="character" w:customStyle="1" w:styleId="CharAttribute5">
    <w:name w:val="CharAttribute5"/>
    <w:rsid w:val="006D77D1"/>
    <w:rPr>
      <w:rFonts w:ascii="Garamond" w:eastAsia="Garamond"/>
      <w:b/>
      <w:i/>
      <w:sz w:val="24"/>
    </w:rPr>
  </w:style>
  <w:style w:type="character" w:customStyle="1" w:styleId="CharAttribute6">
    <w:name w:val="CharAttribute6"/>
    <w:rsid w:val="006D77D1"/>
    <w:rPr>
      <w:rFonts w:ascii="Garamond" w:eastAsia="Garamond"/>
      <w:b/>
      <w:i/>
      <w:sz w:val="24"/>
      <w:shd w:val="clear" w:color="auto" w:fill="008000"/>
    </w:rPr>
  </w:style>
  <w:style w:type="character" w:customStyle="1" w:styleId="CharAttribute7">
    <w:name w:val="CharAttribute7"/>
    <w:rsid w:val="006D77D1"/>
    <w:rPr>
      <w:rFonts w:ascii="Garamond" w:eastAsia="Garamond"/>
      <w:b/>
      <w:i/>
      <w:sz w:val="40"/>
    </w:rPr>
  </w:style>
  <w:style w:type="character" w:customStyle="1" w:styleId="CharAttribute8">
    <w:name w:val="CharAttribute8"/>
    <w:rsid w:val="006D77D1"/>
    <w:rPr>
      <w:rFonts w:ascii="Garamond" w:eastAsia="Garamond"/>
      <w:color w:val="A6A6A6"/>
      <w:sz w:val="160"/>
    </w:rPr>
  </w:style>
  <w:style w:type="character" w:customStyle="1" w:styleId="CharAttribute9">
    <w:name w:val="CharAttribute9"/>
    <w:rsid w:val="006D77D1"/>
    <w:rPr>
      <w:rFonts w:ascii="Garamond" w:eastAsia="Garamond"/>
      <w:sz w:val="160"/>
    </w:rPr>
  </w:style>
  <w:style w:type="character" w:customStyle="1" w:styleId="CharAttribute10">
    <w:name w:val="CharAttribute10"/>
    <w:rsid w:val="006D77D1"/>
    <w:rPr>
      <w:rFonts w:ascii="Garamond" w:eastAsia="Garamond"/>
      <w:sz w:val="32"/>
    </w:rPr>
  </w:style>
  <w:style w:type="character" w:customStyle="1" w:styleId="CharAttribute11">
    <w:name w:val="CharAttribute11"/>
    <w:rsid w:val="006D77D1"/>
    <w:rPr>
      <w:rFonts w:ascii="Garamond" w:eastAsia="Garamond"/>
      <w:sz w:val="22"/>
    </w:rPr>
  </w:style>
  <w:style w:type="character" w:customStyle="1" w:styleId="CharAttribute12">
    <w:name w:val="CharAttribute12"/>
    <w:rsid w:val="006D77D1"/>
    <w:rPr>
      <w:rFonts w:ascii="Garamond" w:eastAsia="Garamond"/>
      <w:sz w:val="24"/>
    </w:rPr>
  </w:style>
  <w:style w:type="character" w:customStyle="1" w:styleId="CharAttribute14">
    <w:name w:val="CharAttribute14"/>
    <w:rsid w:val="006D77D1"/>
    <w:rPr>
      <w:rFonts w:ascii="Garamond" w:eastAsia="Garamond"/>
      <w:sz w:val="24"/>
      <w:vertAlign w:val="superscript"/>
    </w:rPr>
  </w:style>
  <w:style w:type="character" w:customStyle="1" w:styleId="CharAttribute15">
    <w:name w:val="CharAttribute15"/>
    <w:rsid w:val="006D77D1"/>
    <w:rPr>
      <w:rFonts w:ascii="Garamond" w:eastAsia="Garamond"/>
      <w:sz w:val="24"/>
      <w:vertAlign w:val="superscript"/>
    </w:rPr>
  </w:style>
  <w:style w:type="character" w:customStyle="1" w:styleId="CharAttribute16">
    <w:name w:val="CharAttribute16"/>
    <w:rsid w:val="006D77D1"/>
    <w:rPr>
      <w:rFonts w:ascii="Garamond" w:eastAsia="Times New Roman"/>
      <w:sz w:val="24"/>
    </w:rPr>
  </w:style>
  <w:style w:type="character" w:customStyle="1" w:styleId="CharAttribute17">
    <w:name w:val="CharAttribute17"/>
    <w:rsid w:val="006D77D1"/>
    <w:rPr>
      <w:rFonts w:ascii="Garamond" w:eastAsia="Garamond"/>
      <w:i/>
      <w:sz w:val="24"/>
    </w:rPr>
  </w:style>
  <w:style w:type="character" w:customStyle="1" w:styleId="CharAttribute18">
    <w:name w:val="CharAttribute18"/>
    <w:rsid w:val="006D77D1"/>
    <w:rPr>
      <w:rFonts w:ascii="Garamond" w:eastAsia="Garamond"/>
      <w:b/>
      <w:sz w:val="22"/>
      <w:shd w:val="clear" w:color="auto" w:fill="FFFF00"/>
    </w:rPr>
  </w:style>
  <w:style w:type="character" w:customStyle="1" w:styleId="CharAttribute20">
    <w:name w:val="CharAttribute20"/>
    <w:rsid w:val="006D77D1"/>
    <w:rPr>
      <w:rFonts w:ascii="Garamond" w:eastAsia="Garamond"/>
      <w:sz w:val="22"/>
      <w:shd w:val="clear" w:color="auto" w:fill="00FFFF"/>
    </w:rPr>
  </w:style>
  <w:style w:type="character" w:customStyle="1" w:styleId="CharAttribute22">
    <w:name w:val="CharAttribute22"/>
    <w:rsid w:val="006D77D1"/>
    <w:rPr>
      <w:rFonts w:ascii="Garamond" w:eastAsia="Garamond"/>
      <w:sz w:val="24"/>
      <w:shd w:val="clear" w:color="auto" w:fill="008000"/>
    </w:rPr>
  </w:style>
  <w:style w:type="character" w:customStyle="1" w:styleId="CharAttribute23">
    <w:name w:val="CharAttribute23"/>
    <w:rsid w:val="006D77D1"/>
    <w:rPr>
      <w:rFonts w:ascii="Garamond" w:eastAsia="Garamond"/>
      <w:sz w:val="24"/>
      <w:shd w:val="clear" w:color="auto" w:fill="FF0000"/>
    </w:rPr>
  </w:style>
  <w:style w:type="character" w:customStyle="1" w:styleId="CharAttribute24">
    <w:name w:val="CharAttribute24"/>
    <w:rsid w:val="006D77D1"/>
    <w:rPr>
      <w:rFonts w:ascii="Garamond" w:eastAsia="Garamond"/>
      <w:sz w:val="24"/>
      <w:shd w:val="clear" w:color="auto" w:fill="00FFFF"/>
    </w:rPr>
  </w:style>
  <w:style w:type="character" w:customStyle="1" w:styleId="CharAttribute25">
    <w:name w:val="CharAttribute25"/>
    <w:rsid w:val="006D77D1"/>
    <w:rPr>
      <w:rFonts w:ascii="Garamond" w:eastAsia="Garamond"/>
      <w:sz w:val="24"/>
      <w:shd w:val="clear" w:color="auto" w:fill="FF00FF"/>
    </w:rPr>
  </w:style>
  <w:style w:type="character" w:customStyle="1" w:styleId="CharAttribute26">
    <w:name w:val="CharAttribute26"/>
    <w:rsid w:val="006D77D1"/>
    <w:rPr>
      <w:rFonts w:ascii="Garamond" w:eastAsia="Garamond"/>
      <w:sz w:val="24"/>
      <w:shd w:val="clear" w:color="auto" w:fill="FFFF00"/>
    </w:rPr>
  </w:style>
  <w:style w:type="character" w:customStyle="1" w:styleId="CharAttribute27">
    <w:name w:val="CharAttribute27"/>
    <w:rsid w:val="006D77D1"/>
    <w:rPr>
      <w:rFonts w:ascii="Symbol" w:eastAsia="Garamond"/>
      <w:sz w:val="24"/>
    </w:rPr>
  </w:style>
  <w:style w:type="character" w:customStyle="1" w:styleId="CharAttribute28">
    <w:name w:val="CharAttribute28"/>
    <w:rsid w:val="006D77D1"/>
    <w:rPr>
      <w:rFonts w:ascii="Symbol" w:eastAsia="Garamond"/>
      <w:sz w:val="24"/>
    </w:rPr>
  </w:style>
  <w:style w:type="character" w:customStyle="1" w:styleId="CharAttribute29">
    <w:name w:val="CharAttribute29"/>
    <w:rsid w:val="006D77D1"/>
    <w:rPr>
      <w:rFonts w:ascii="Garamond" w:eastAsia="Garamond"/>
      <w:sz w:val="24"/>
    </w:rPr>
  </w:style>
  <w:style w:type="character" w:customStyle="1" w:styleId="CharAttribute30">
    <w:name w:val="CharAttribute30"/>
    <w:rsid w:val="006D77D1"/>
    <w:rPr>
      <w:rFonts w:ascii="Garamond" w:eastAsia="Garamond"/>
      <w:sz w:val="24"/>
    </w:rPr>
  </w:style>
  <w:style w:type="character" w:customStyle="1" w:styleId="CharAttribute31">
    <w:name w:val="CharAttribute31"/>
    <w:rsid w:val="006D77D1"/>
    <w:rPr>
      <w:rFonts w:ascii="Garamond" w:eastAsia="Garamond"/>
      <w:sz w:val="24"/>
    </w:rPr>
  </w:style>
  <w:style w:type="character" w:customStyle="1" w:styleId="CharAttribute32">
    <w:name w:val="CharAttribute32"/>
    <w:rsid w:val="006D77D1"/>
    <w:rPr>
      <w:rFonts w:ascii="Garamond" w:eastAsia="Garamond"/>
      <w:sz w:val="24"/>
    </w:rPr>
  </w:style>
  <w:style w:type="character" w:customStyle="1" w:styleId="CharAttribute33">
    <w:name w:val="CharAttribute33"/>
    <w:rsid w:val="006D77D1"/>
    <w:rPr>
      <w:rFonts w:ascii="Garamond" w:eastAsia="Times New Roman"/>
      <w:b/>
      <w:sz w:val="24"/>
    </w:rPr>
  </w:style>
  <w:style w:type="character" w:customStyle="1" w:styleId="CharAttribute34">
    <w:name w:val="CharAttribute34"/>
    <w:rsid w:val="006D77D1"/>
    <w:rPr>
      <w:rFonts w:ascii="Garamond" w:eastAsia="Times New Roman"/>
      <w:sz w:val="24"/>
      <w:shd w:val="clear" w:color="auto" w:fill="FFFF00"/>
    </w:rPr>
  </w:style>
  <w:style w:type="character" w:customStyle="1" w:styleId="CharAttribute35">
    <w:name w:val="CharAttribute35"/>
    <w:rsid w:val="006D77D1"/>
    <w:rPr>
      <w:rFonts w:ascii="Garamond" w:eastAsia="Calibri"/>
      <w:color w:val="212121"/>
      <w:sz w:val="22"/>
    </w:rPr>
  </w:style>
  <w:style w:type="character" w:customStyle="1" w:styleId="CharAttribute36">
    <w:name w:val="CharAttribute36"/>
    <w:rsid w:val="006D77D1"/>
    <w:rPr>
      <w:rFonts w:ascii="Garamond" w:eastAsia="Times New Roman"/>
      <w:sz w:val="24"/>
      <w:shd w:val="clear" w:color="auto" w:fill="FFFFFF"/>
    </w:rPr>
  </w:style>
  <w:style w:type="character" w:customStyle="1" w:styleId="CharAttribute37">
    <w:name w:val="CharAttribute37"/>
    <w:rsid w:val="006D77D1"/>
    <w:rPr>
      <w:rFonts w:ascii="Garamond" w:eastAsia="Garamond"/>
      <w:sz w:val="24"/>
      <w:shd w:val="clear" w:color="auto" w:fill="FFFFFF"/>
    </w:rPr>
  </w:style>
  <w:style w:type="character" w:customStyle="1" w:styleId="CharAttribute38">
    <w:name w:val="CharAttribute38"/>
    <w:rsid w:val="006D77D1"/>
    <w:rPr>
      <w:rFonts w:ascii="Garamond" w:eastAsia="Times New Roman"/>
      <w:sz w:val="22"/>
      <w:shd w:val="clear" w:color="auto" w:fill="FFFFFF"/>
    </w:rPr>
  </w:style>
  <w:style w:type="character" w:customStyle="1" w:styleId="CharAttribute39">
    <w:name w:val="CharAttribute39"/>
    <w:rsid w:val="006D77D1"/>
    <w:rPr>
      <w:rFonts w:ascii="Garamond" w:eastAsia="Times New Roman"/>
      <w:i/>
      <w:sz w:val="22"/>
      <w:shd w:val="clear" w:color="auto" w:fill="FFFFFF"/>
    </w:rPr>
  </w:style>
  <w:style w:type="character" w:customStyle="1" w:styleId="CharAttribute40">
    <w:name w:val="CharAttribute40"/>
    <w:rsid w:val="006D77D1"/>
    <w:rPr>
      <w:rFonts w:ascii="Garamond" w:eastAsia="Calibri"/>
      <w:sz w:val="24"/>
    </w:rPr>
  </w:style>
  <w:style w:type="character" w:customStyle="1" w:styleId="CharAttribute41">
    <w:name w:val="CharAttribute41"/>
    <w:rsid w:val="006D77D1"/>
    <w:rPr>
      <w:rFonts w:ascii="Times New Roman" w:eastAsia="Times New Roman"/>
      <w:vertAlign w:val="superscript"/>
    </w:rPr>
  </w:style>
  <w:style w:type="character" w:customStyle="1" w:styleId="CharAttribute42">
    <w:name w:val="CharAttribute42"/>
    <w:rsid w:val="006D77D1"/>
    <w:rPr>
      <w:rFonts w:ascii="Times New Roman" w:eastAsia="Times New Roman"/>
      <w:vertAlign w:val="superscript"/>
    </w:rPr>
  </w:style>
  <w:style w:type="character" w:customStyle="1" w:styleId="CharAttribute44">
    <w:name w:val="CharAttribute44"/>
    <w:rsid w:val="006D77D1"/>
    <w:rPr>
      <w:rFonts w:ascii="Times New Roman" w:eastAsia="Times New Roman"/>
    </w:rPr>
  </w:style>
  <w:style w:type="character" w:customStyle="1" w:styleId="CharAttribute45">
    <w:name w:val="CharAttribute45"/>
    <w:rsid w:val="006D77D1"/>
    <w:rPr>
      <w:rFonts w:ascii="Times New Roman" w:eastAsia="Times New Roman"/>
    </w:rPr>
  </w:style>
  <w:style w:type="character" w:customStyle="1" w:styleId="CharAttribute46">
    <w:name w:val="CharAttribute46"/>
    <w:rsid w:val="006D77D1"/>
    <w:rPr>
      <w:rFonts w:ascii="Times New Roman" w:eastAsia="Times New Roman"/>
    </w:rPr>
  </w:style>
  <w:style w:type="character" w:customStyle="1" w:styleId="CharAttribute47">
    <w:name w:val="CharAttribute47"/>
    <w:rsid w:val="006D77D1"/>
    <w:rPr>
      <w:rFonts w:ascii="Times New Roman" w:eastAsia="Times New Roman"/>
    </w:rPr>
  </w:style>
  <w:style w:type="character" w:customStyle="1" w:styleId="CharAttribute48">
    <w:name w:val="CharAttribute48"/>
    <w:rsid w:val="006D77D1"/>
    <w:rPr>
      <w:rFonts w:ascii="Times New Roman" w:eastAsia="Times New Roman"/>
      <w:u w:val="single"/>
    </w:rPr>
  </w:style>
  <w:style w:type="character" w:customStyle="1" w:styleId="CharAttribute49">
    <w:name w:val="CharAttribute49"/>
    <w:rsid w:val="006D77D1"/>
    <w:rPr>
      <w:rFonts w:ascii="Garamond" w:eastAsia="Garamond"/>
      <w:color w:val="0000FF"/>
      <w:sz w:val="24"/>
      <w:u w:val="single"/>
    </w:rPr>
  </w:style>
  <w:style w:type="paragraph" w:customStyle="1" w:styleId="Normal1">
    <w:name w:val="Normal1"/>
    <w:rsid w:val="006D77D1"/>
    <w:rPr>
      <w:rFonts w:ascii="Calibri" w:eastAsia="Calibri" w:hAnsi="Calibri" w:cs="Calibri"/>
      <w:lang w:val="es-ES_tradnl" w:eastAsia="es-ES"/>
    </w:rPr>
  </w:style>
  <w:style w:type="table" w:customStyle="1" w:styleId="Cuadrculadetablaclara1">
    <w:name w:val="Cuadrícula de tabla clara1"/>
    <w:basedOn w:val="TableNormal"/>
    <w:uiPriority w:val="99"/>
    <w:rsid w:val="006D77D1"/>
    <w:pPr>
      <w:spacing w:after="0" w:line="240" w:lineRule="auto"/>
    </w:pPr>
    <w:rPr>
      <w:rFonts w:eastAsia="¹Å" w:cs="Times New Roman"/>
      <w:sz w:val="20"/>
      <w:szCs w:val="20"/>
      <w:lang w:val="es-PE"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41">
    <w:name w:val="Tabla normal 41"/>
    <w:basedOn w:val="TableNormal"/>
    <w:uiPriority w:val="99"/>
    <w:rsid w:val="006D77D1"/>
    <w:pPr>
      <w:spacing w:after="0" w:line="240" w:lineRule="auto"/>
    </w:pPr>
    <w:rPr>
      <w:rFonts w:eastAsia="¹Å" w:cs="Times New Roman"/>
      <w:sz w:val="20"/>
      <w:szCs w:val="20"/>
      <w:lang w:val="es-PE" w:eastAsia="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Shading">
    <w:name w:val="Light Shading"/>
    <w:basedOn w:val="TableNormal"/>
    <w:uiPriority w:val="60"/>
    <w:rsid w:val="006D77D1"/>
    <w:pPr>
      <w:spacing w:after="0" w:line="240" w:lineRule="auto"/>
    </w:pPr>
    <w:rPr>
      <w:rFonts w:eastAsia="¹Å" w:cs="Times New Roman"/>
      <w:color w:val="000000" w:themeColor="text1" w:themeShade="BF"/>
      <w:sz w:val="20"/>
      <w:szCs w:val="20"/>
      <w:lang w:val="es-PE"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7">
    <w:name w:val="A7"/>
    <w:uiPriority w:val="99"/>
    <w:rsid w:val="002E4168"/>
    <w:rPr>
      <w:i/>
      <w:iCs/>
      <w:color w:val="000000"/>
      <w:sz w:val="25"/>
      <w:szCs w:val="25"/>
    </w:rPr>
  </w:style>
  <w:style w:type="paragraph" w:customStyle="1" w:styleId="Pa9">
    <w:name w:val="Pa9"/>
    <w:basedOn w:val="Normal"/>
    <w:next w:val="Normal"/>
    <w:uiPriority w:val="99"/>
    <w:rsid w:val="002E4168"/>
    <w:pPr>
      <w:autoSpaceDE w:val="0"/>
      <w:autoSpaceDN w:val="0"/>
      <w:adjustRightInd w:val="0"/>
      <w:spacing w:after="0" w:line="201" w:lineRule="atLeast"/>
    </w:pPr>
    <w:rPr>
      <w:rFonts w:ascii="Arial" w:eastAsia="Calibri" w:hAnsi="Arial" w:cs="Arial"/>
      <w:sz w:val="24"/>
      <w:szCs w:val="24"/>
      <w:lang w:eastAsia="es-ES"/>
    </w:rPr>
  </w:style>
  <w:style w:type="paragraph" w:customStyle="1" w:styleId="Sinespaciado1">
    <w:name w:val="Sin espaciado1"/>
    <w:rsid w:val="002E4168"/>
    <w:pPr>
      <w:spacing w:after="0" w:line="240" w:lineRule="auto"/>
    </w:pPr>
    <w:rPr>
      <w:rFonts w:ascii="Arial" w:eastAsia="Times New Roman" w:hAnsi="Arial" w:cs="Arial"/>
      <w:sz w:val="24"/>
      <w:szCs w:val="24"/>
      <w:lang w:val="es-ES"/>
    </w:rPr>
  </w:style>
  <w:style w:type="paragraph" w:styleId="HTMLPreformatted">
    <w:name w:val="HTML Preformatted"/>
    <w:basedOn w:val="Normal"/>
    <w:link w:val="HTMLPreformattedChar"/>
    <w:uiPriority w:val="99"/>
    <w:unhideWhenUsed/>
    <w:rsid w:val="002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rsid w:val="002E4168"/>
    <w:rPr>
      <w:rFonts w:ascii="Courier New" w:eastAsia="Times New Roman" w:hAnsi="Courier New" w:cs="Courier New"/>
      <w:sz w:val="20"/>
      <w:szCs w:val="20"/>
      <w:lang w:eastAsia="es-CO"/>
    </w:rPr>
  </w:style>
  <w:style w:type="paragraph" w:styleId="Title">
    <w:name w:val="Title"/>
    <w:basedOn w:val="Normal"/>
    <w:next w:val="Normal"/>
    <w:link w:val="TitleChar"/>
    <w:rsid w:val="0015715C"/>
    <w:pPr>
      <w:keepNext/>
      <w:keepLines/>
      <w:spacing w:before="480" w:after="120"/>
    </w:pPr>
    <w:rPr>
      <w:rFonts w:ascii="Calibri" w:eastAsia="Calibri" w:hAnsi="Calibri" w:cs="Calibri"/>
      <w:b/>
      <w:sz w:val="72"/>
      <w:szCs w:val="72"/>
      <w:lang w:val="es-ES_tradnl" w:eastAsia="es-CO"/>
    </w:rPr>
  </w:style>
  <w:style w:type="character" w:customStyle="1" w:styleId="TitleChar">
    <w:name w:val="Title Char"/>
    <w:basedOn w:val="DefaultParagraphFont"/>
    <w:link w:val="Title"/>
    <w:rsid w:val="0015715C"/>
    <w:rPr>
      <w:rFonts w:ascii="Calibri" w:eastAsia="Calibri" w:hAnsi="Calibri" w:cs="Calibri"/>
      <w:b/>
      <w:sz w:val="72"/>
      <w:szCs w:val="72"/>
      <w:lang w:val="es-ES_tradnl" w:eastAsia="es-CO"/>
    </w:rPr>
  </w:style>
  <w:style w:type="paragraph" w:styleId="Subtitle">
    <w:name w:val="Subtitle"/>
    <w:basedOn w:val="Normal"/>
    <w:next w:val="Normal"/>
    <w:link w:val="SubtitleChar"/>
    <w:rsid w:val="0015715C"/>
    <w:pPr>
      <w:keepNext/>
      <w:keepLines/>
      <w:spacing w:before="360" w:after="80"/>
    </w:pPr>
    <w:rPr>
      <w:rFonts w:ascii="Georgia" w:eastAsia="Georgia" w:hAnsi="Georgia" w:cs="Georgia"/>
      <w:i/>
      <w:color w:val="666666"/>
      <w:sz w:val="48"/>
      <w:szCs w:val="48"/>
      <w:lang w:val="es-ES_tradnl" w:eastAsia="es-CO"/>
    </w:rPr>
  </w:style>
  <w:style w:type="character" w:customStyle="1" w:styleId="SubtitleChar">
    <w:name w:val="Subtitle Char"/>
    <w:basedOn w:val="DefaultParagraphFont"/>
    <w:link w:val="Subtitle"/>
    <w:rsid w:val="0015715C"/>
    <w:rPr>
      <w:rFonts w:ascii="Georgia" w:eastAsia="Georgia" w:hAnsi="Georgia" w:cs="Georgia"/>
      <w:i/>
      <w:color w:val="666666"/>
      <w:sz w:val="48"/>
      <w:szCs w:val="48"/>
      <w:lang w:val="es-ES_tradnl" w:eastAsia="es-CO"/>
    </w:rPr>
  </w:style>
  <w:style w:type="character" w:customStyle="1" w:styleId="CommentTextChar">
    <w:name w:val="Comment Text Char"/>
    <w:basedOn w:val="DefaultParagraphFont"/>
    <w:link w:val="CommentText"/>
    <w:uiPriority w:val="99"/>
    <w:semiHidden/>
    <w:rsid w:val="0015715C"/>
    <w:rPr>
      <w:rFonts w:ascii="Calibri" w:eastAsia="Calibri" w:hAnsi="Calibri" w:cs="Calibri"/>
      <w:sz w:val="20"/>
      <w:szCs w:val="20"/>
      <w:lang w:val="es-ES_tradnl" w:eastAsia="es-CO"/>
    </w:rPr>
  </w:style>
  <w:style w:type="paragraph" w:styleId="CommentText">
    <w:name w:val="annotation text"/>
    <w:basedOn w:val="Normal"/>
    <w:link w:val="CommentTextChar"/>
    <w:uiPriority w:val="99"/>
    <w:semiHidden/>
    <w:unhideWhenUsed/>
    <w:rsid w:val="0015715C"/>
    <w:pPr>
      <w:spacing w:line="240" w:lineRule="auto"/>
    </w:pPr>
    <w:rPr>
      <w:rFonts w:ascii="Calibri" w:eastAsia="Calibri" w:hAnsi="Calibri" w:cs="Calibri"/>
      <w:sz w:val="20"/>
      <w:szCs w:val="20"/>
      <w:lang w:val="es-ES_tradnl" w:eastAsia="es-CO"/>
    </w:rPr>
  </w:style>
  <w:style w:type="character" w:customStyle="1" w:styleId="CommentSubjectChar">
    <w:name w:val="Comment Subject Char"/>
    <w:basedOn w:val="CommentTextChar"/>
    <w:link w:val="CommentSubject"/>
    <w:uiPriority w:val="99"/>
    <w:semiHidden/>
    <w:rsid w:val="0015715C"/>
    <w:rPr>
      <w:rFonts w:ascii="Calibri" w:eastAsia="Calibri" w:hAnsi="Calibri" w:cs="Calibri"/>
      <w:b/>
      <w:bCs/>
      <w:sz w:val="20"/>
      <w:szCs w:val="20"/>
      <w:lang w:val="es-ES_tradnl" w:eastAsia="es-CO"/>
    </w:rPr>
  </w:style>
  <w:style w:type="paragraph" w:styleId="CommentSubject">
    <w:name w:val="annotation subject"/>
    <w:basedOn w:val="CommentText"/>
    <w:next w:val="CommentText"/>
    <w:link w:val="CommentSubjectChar"/>
    <w:uiPriority w:val="99"/>
    <w:semiHidden/>
    <w:unhideWhenUsed/>
    <w:rsid w:val="0015715C"/>
    <w:rPr>
      <w:b/>
      <w:bCs/>
    </w:rPr>
  </w:style>
  <w:style w:type="paragraph" w:styleId="Caption">
    <w:name w:val="caption"/>
    <w:basedOn w:val="Normal"/>
    <w:next w:val="Normal"/>
    <w:uiPriority w:val="35"/>
    <w:unhideWhenUsed/>
    <w:qFormat/>
    <w:rsid w:val="0015715C"/>
    <w:pPr>
      <w:spacing w:after="200" w:line="240" w:lineRule="auto"/>
    </w:pPr>
    <w:rPr>
      <w:rFonts w:ascii="Calibri" w:eastAsia="Calibri" w:hAnsi="Calibri" w:cs="Calibri"/>
      <w:i/>
      <w:iCs/>
      <w:color w:val="44546A" w:themeColor="text2"/>
      <w:sz w:val="18"/>
      <w:szCs w:val="18"/>
      <w:lang w:val="es-ES_tradnl" w:eastAsia="es-CO"/>
    </w:rPr>
  </w:style>
  <w:style w:type="character" w:customStyle="1" w:styleId="highlight">
    <w:name w:val="highlight"/>
    <w:basedOn w:val="DefaultParagraphFont"/>
    <w:rsid w:val="0015715C"/>
  </w:style>
  <w:style w:type="character" w:styleId="CommentReference">
    <w:name w:val="annotation reference"/>
    <w:basedOn w:val="DefaultParagraphFont"/>
    <w:uiPriority w:val="99"/>
    <w:semiHidden/>
    <w:unhideWhenUsed/>
    <w:rsid w:val="00A767C6"/>
    <w:rPr>
      <w:sz w:val="16"/>
      <w:szCs w:val="16"/>
    </w:rPr>
  </w:style>
  <w:style w:type="paragraph" w:customStyle="1" w:styleId="Default">
    <w:name w:val="Default"/>
    <w:rsid w:val="00763586"/>
    <w:pPr>
      <w:widowControl w:val="0"/>
      <w:autoSpaceDE w:val="0"/>
      <w:autoSpaceDN w:val="0"/>
      <w:adjustRightInd w:val="0"/>
      <w:spacing w:after="0" w:line="240" w:lineRule="auto"/>
    </w:pPr>
    <w:rPr>
      <w:rFonts w:ascii="Arial" w:eastAsiaTheme="minorEastAsia" w:hAnsi="Arial" w:cs="Arial"/>
      <w:color w:val="000000"/>
      <w:sz w:val="24"/>
      <w:szCs w:val="24"/>
      <w:lang w:val="es-MX" w:eastAsia="es-MX"/>
    </w:rPr>
  </w:style>
  <w:style w:type="paragraph" w:customStyle="1" w:styleId="TEXTO">
    <w:name w:val="TEXTO"/>
    <w:uiPriority w:val="99"/>
    <w:rsid w:val="00763586"/>
    <w:pPr>
      <w:autoSpaceDE w:val="0"/>
      <w:autoSpaceDN w:val="0"/>
      <w:adjustRightInd w:val="0"/>
      <w:spacing w:after="170" w:line="240" w:lineRule="auto"/>
      <w:jc w:val="both"/>
    </w:pPr>
    <w:rPr>
      <w:rFonts w:ascii="Times" w:eastAsia="Times New Roman" w:hAnsi="Times" w:cs="Times"/>
      <w:color w:val="000000"/>
      <w:sz w:val="20"/>
      <w:szCs w:val="20"/>
      <w:lang w:val="es-ES" w:eastAsia="es-ES"/>
    </w:rPr>
  </w:style>
  <w:style w:type="paragraph" w:customStyle="1" w:styleId="Pa16">
    <w:name w:val="Pa16"/>
    <w:basedOn w:val="Normal"/>
    <w:next w:val="Normal"/>
    <w:uiPriority w:val="99"/>
    <w:rsid w:val="00EA4DE9"/>
    <w:pPr>
      <w:widowControl w:val="0"/>
      <w:autoSpaceDE w:val="0"/>
      <w:autoSpaceDN w:val="0"/>
      <w:adjustRightInd w:val="0"/>
      <w:spacing w:after="0" w:line="241" w:lineRule="atLeast"/>
    </w:pPr>
    <w:rPr>
      <w:rFonts w:ascii="Garamond" w:hAnsi="Garamond" w:cs="Times New Roman"/>
      <w:sz w:val="24"/>
      <w:szCs w:val="24"/>
      <w:lang w:val="en-US"/>
    </w:rPr>
  </w:style>
  <w:style w:type="character" w:customStyle="1" w:styleId="A8">
    <w:name w:val="A8"/>
    <w:uiPriority w:val="99"/>
    <w:rsid w:val="00EA4DE9"/>
    <w:rPr>
      <w:rFonts w:cs="Garamond"/>
      <w:color w:val="221E1F"/>
      <w:sz w:val="22"/>
      <w:szCs w:val="22"/>
    </w:rPr>
  </w:style>
  <w:style w:type="character" w:styleId="UnresolvedMention">
    <w:name w:val="Unresolved Mention"/>
    <w:basedOn w:val="DefaultParagraphFont"/>
    <w:uiPriority w:val="99"/>
    <w:semiHidden/>
    <w:unhideWhenUsed/>
    <w:rsid w:val="00D72DE1"/>
    <w:rPr>
      <w:color w:val="605E5C"/>
      <w:shd w:val="clear" w:color="auto" w:fill="E1DFDD"/>
    </w:rPr>
  </w:style>
  <w:style w:type="character" w:customStyle="1" w:styleId="TextoindependienteCar">
    <w:name w:val="Texto independiente Car"/>
    <w:basedOn w:val="DefaultParagraphFont"/>
    <w:link w:val="TextBody"/>
    <w:rsid w:val="000102F6"/>
    <w:rPr>
      <w:rFonts w:eastAsia="Times New Roman" w:cs="Times New Roman"/>
      <w:sz w:val="24"/>
      <w:szCs w:val="20"/>
      <w:lang w:val="en-US"/>
    </w:rPr>
  </w:style>
  <w:style w:type="character" w:customStyle="1" w:styleId="hps">
    <w:name w:val="hps"/>
    <w:rsid w:val="000102F6"/>
  </w:style>
  <w:style w:type="paragraph" w:customStyle="1" w:styleId="TextBody">
    <w:name w:val="Text Body"/>
    <w:basedOn w:val="Normal"/>
    <w:link w:val="TextoindependienteCar"/>
    <w:rsid w:val="000102F6"/>
    <w:pPr>
      <w:suppressAutoHyphens/>
      <w:spacing w:after="0" w:line="480" w:lineRule="auto"/>
      <w:ind w:firstLine="540"/>
    </w:pPr>
    <w:rPr>
      <w:rFonts w:eastAsia="Times New Roman" w:cs="Times New Roman"/>
      <w:sz w:val="24"/>
      <w:szCs w:val="20"/>
      <w:lang w:val="en-US"/>
    </w:rPr>
  </w:style>
  <w:style w:type="paragraph" w:styleId="TOCHeading">
    <w:name w:val="TOC Heading"/>
    <w:basedOn w:val="Heading1"/>
    <w:next w:val="Normal"/>
    <w:uiPriority w:val="39"/>
    <w:unhideWhenUsed/>
    <w:qFormat/>
    <w:rsid w:val="000B4886"/>
    <w:pPr>
      <w:widowControl/>
      <w:wordWrap/>
      <w:autoSpaceDE/>
      <w:autoSpaceDN/>
      <w:spacing w:before="240" w:line="259" w:lineRule="auto"/>
      <w:jc w:val="left"/>
      <w:outlineLvl w:val="9"/>
    </w:pPr>
    <w:rPr>
      <w:b w:val="0"/>
      <w:bCs w:val="0"/>
      <w:color w:val="2F5496" w:themeColor="accent1" w:themeShade="BF"/>
      <w:kern w:val="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952">
      <w:bodyDiv w:val="1"/>
      <w:marLeft w:val="0"/>
      <w:marRight w:val="0"/>
      <w:marTop w:val="0"/>
      <w:marBottom w:val="0"/>
      <w:divBdr>
        <w:top w:val="none" w:sz="0" w:space="0" w:color="auto"/>
        <w:left w:val="none" w:sz="0" w:space="0" w:color="auto"/>
        <w:bottom w:val="none" w:sz="0" w:space="0" w:color="auto"/>
        <w:right w:val="none" w:sz="0" w:space="0" w:color="auto"/>
      </w:divBdr>
    </w:div>
    <w:div w:id="181823868">
      <w:bodyDiv w:val="1"/>
      <w:marLeft w:val="0"/>
      <w:marRight w:val="0"/>
      <w:marTop w:val="0"/>
      <w:marBottom w:val="0"/>
      <w:divBdr>
        <w:top w:val="none" w:sz="0" w:space="0" w:color="auto"/>
        <w:left w:val="none" w:sz="0" w:space="0" w:color="auto"/>
        <w:bottom w:val="none" w:sz="0" w:space="0" w:color="auto"/>
        <w:right w:val="none" w:sz="0" w:space="0" w:color="auto"/>
      </w:divBdr>
    </w:div>
    <w:div w:id="194856868">
      <w:bodyDiv w:val="1"/>
      <w:marLeft w:val="0"/>
      <w:marRight w:val="0"/>
      <w:marTop w:val="0"/>
      <w:marBottom w:val="0"/>
      <w:divBdr>
        <w:top w:val="none" w:sz="0" w:space="0" w:color="auto"/>
        <w:left w:val="none" w:sz="0" w:space="0" w:color="auto"/>
        <w:bottom w:val="none" w:sz="0" w:space="0" w:color="auto"/>
        <w:right w:val="none" w:sz="0" w:space="0" w:color="auto"/>
      </w:divBdr>
    </w:div>
    <w:div w:id="224608999">
      <w:bodyDiv w:val="1"/>
      <w:marLeft w:val="0"/>
      <w:marRight w:val="0"/>
      <w:marTop w:val="0"/>
      <w:marBottom w:val="0"/>
      <w:divBdr>
        <w:top w:val="none" w:sz="0" w:space="0" w:color="auto"/>
        <w:left w:val="none" w:sz="0" w:space="0" w:color="auto"/>
        <w:bottom w:val="none" w:sz="0" w:space="0" w:color="auto"/>
        <w:right w:val="none" w:sz="0" w:space="0" w:color="auto"/>
      </w:divBdr>
    </w:div>
    <w:div w:id="233856804">
      <w:bodyDiv w:val="1"/>
      <w:marLeft w:val="0"/>
      <w:marRight w:val="0"/>
      <w:marTop w:val="0"/>
      <w:marBottom w:val="0"/>
      <w:divBdr>
        <w:top w:val="none" w:sz="0" w:space="0" w:color="auto"/>
        <w:left w:val="none" w:sz="0" w:space="0" w:color="auto"/>
        <w:bottom w:val="none" w:sz="0" w:space="0" w:color="auto"/>
        <w:right w:val="none" w:sz="0" w:space="0" w:color="auto"/>
      </w:divBdr>
    </w:div>
    <w:div w:id="271864727">
      <w:bodyDiv w:val="1"/>
      <w:marLeft w:val="0"/>
      <w:marRight w:val="0"/>
      <w:marTop w:val="0"/>
      <w:marBottom w:val="0"/>
      <w:divBdr>
        <w:top w:val="none" w:sz="0" w:space="0" w:color="auto"/>
        <w:left w:val="none" w:sz="0" w:space="0" w:color="auto"/>
        <w:bottom w:val="none" w:sz="0" w:space="0" w:color="auto"/>
        <w:right w:val="none" w:sz="0" w:space="0" w:color="auto"/>
      </w:divBdr>
    </w:div>
    <w:div w:id="285281315">
      <w:bodyDiv w:val="1"/>
      <w:marLeft w:val="0"/>
      <w:marRight w:val="0"/>
      <w:marTop w:val="0"/>
      <w:marBottom w:val="0"/>
      <w:divBdr>
        <w:top w:val="none" w:sz="0" w:space="0" w:color="auto"/>
        <w:left w:val="none" w:sz="0" w:space="0" w:color="auto"/>
        <w:bottom w:val="none" w:sz="0" w:space="0" w:color="auto"/>
        <w:right w:val="none" w:sz="0" w:space="0" w:color="auto"/>
      </w:divBdr>
    </w:div>
    <w:div w:id="303851271">
      <w:bodyDiv w:val="1"/>
      <w:marLeft w:val="0"/>
      <w:marRight w:val="0"/>
      <w:marTop w:val="0"/>
      <w:marBottom w:val="0"/>
      <w:divBdr>
        <w:top w:val="none" w:sz="0" w:space="0" w:color="auto"/>
        <w:left w:val="none" w:sz="0" w:space="0" w:color="auto"/>
        <w:bottom w:val="none" w:sz="0" w:space="0" w:color="auto"/>
        <w:right w:val="none" w:sz="0" w:space="0" w:color="auto"/>
      </w:divBdr>
    </w:div>
    <w:div w:id="314139811">
      <w:bodyDiv w:val="1"/>
      <w:marLeft w:val="0"/>
      <w:marRight w:val="0"/>
      <w:marTop w:val="0"/>
      <w:marBottom w:val="0"/>
      <w:divBdr>
        <w:top w:val="none" w:sz="0" w:space="0" w:color="auto"/>
        <w:left w:val="none" w:sz="0" w:space="0" w:color="auto"/>
        <w:bottom w:val="none" w:sz="0" w:space="0" w:color="auto"/>
        <w:right w:val="none" w:sz="0" w:space="0" w:color="auto"/>
      </w:divBdr>
      <w:divsChild>
        <w:div w:id="523596614">
          <w:marLeft w:val="0"/>
          <w:marRight w:val="0"/>
          <w:marTop w:val="0"/>
          <w:marBottom w:val="0"/>
          <w:divBdr>
            <w:top w:val="none" w:sz="0" w:space="0" w:color="auto"/>
            <w:left w:val="none" w:sz="0" w:space="0" w:color="auto"/>
            <w:bottom w:val="none" w:sz="0" w:space="0" w:color="auto"/>
            <w:right w:val="none" w:sz="0" w:space="0" w:color="auto"/>
          </w:divBdr>
        </w:div>
        <w:div w:id="2118674945">
          <w:marLeft w:val="0"/>
          <w:marRight w:val="0"/>
          <w:marTop w:val="0"/>
          <w:marBottom w:val="0"/>
          <w:divBdr>
            <w:top w:val="none" w:sz="0" w:space="0" w:color="auto"/>
            <w:left w:val="none" w:sz="0" w:space="0" w:color="auto"/>
            <w:bottom w:val="none" w:sz="0" w:space="0" w:color="auto"/>
            <w:right w:val="none" w:sz="0" w:space="0" w:color="auto"/>
          </w:divBdr>
        </w:div>
        <w:div w:id="1655331136">
          <w:marLeft w:val="0"/>
          <w:marRight w:val="0"/>
          <w:marTop w:val="0"/>
          <w:marBottom w:val="0"/>
          <w:divBdr>
            <w:top w:val="none" w:sz="0" w:space="0" w:color="auto"/>
            <w:left w:val="none" w:sz="0" w:space="0" w:color="auto"/>
            <w:bottom w:val="none" w:sz="0" w:space="0" w:color="auto"/>
            <w:right w:val="none" w:sz="0" w:space="0" w:color="auto"/>
          </w:divBdr>
        </w:div>
        <w:div w:id="277489633">
          <w:marLeft w:val="0"/>
          <w:marRight w:val="0"/>
          <w:marTop w:val="0"/>
          <w:marBottom w:val="0"/>
          <w:divBdr>
            <w:top w:val="none" w:sz="0" w:space="0" w:color="auto"/>
            <w:left w:val="none" w:sz="0" w:space="0" w:color="auto"/>
            <w:bottom w:val="none" w:sz="0" w:space="0" w:color="auto"/>
            <w:right w:val="none" w:sz="0" w:space="0" w:color="auto"/>
          </w:divBdr>
        </w:div>
        <w:div w:id="106244301">
          <w:marLeft w:val="0"/>
          <w:marRight w:val="0"/>
          <w:marTop w:val="0"/>
          <w:marBottom w:val="0"/>
          <w:divBdr>
            <w:top w:val="none" w:sz="0" w:space="0" w:color="auto"/>
            <w:left w:val="none" w:sz="0" w:space="0" w:color="auto"/>
            <w:bottom w:val="none" w:sz="0" w:space="0" w:color="auto"/>
            <w:right w:val="none" w:sz="0" w:space="0" w:color="auto"/>
          </w:divBdr>
        </w:div>
        <w:div w:id="1723485351">
          <w:marLeft w:val="0"/>
          <w:marRight w:val="0"/>
          <w:marTop w:val="0"/>
          <w:marBottom w:val="0"/>
          <w:divBdr>
            <w:top w:val="none" w:sz="0" w:space="0" w:color="auto"/>
            <w:left w:val="none" w:sz="0" w:space="0" w:color="auto"/>
            <w:bottom w:val="none" w:sz="0" w:space="0" w:color="auto"/>
            <w:right w:val="none" w:sz="0" w:space="0" w:color="auto"/>
          </w:divBdr>
        </w:div>
        <w:div w:id="1130394514">
          <w:marLeft w:val="0"/>
          <w:marRight w:val="0"/>
          <w:marTop w:val="0"/>
          <w:marBottom w:val="0"/>
          <w:divBdr>
            <w:top w:val="none" w:sz="0" w:space="0" w:color="auto"/>
            <w:left w:val="none" w:sz="0" w:space="0" w:color="auto"/>
            <w:bottom w:val="none" w:sz="0" w:space="0" w:color="auto"/>
            <w:right w:val="none" w:sz="0" w:space="0" w:color="auto"/>
          </w:divBdr>
        </w:div>
        <w:div w:id="1442726938">
          <w:marLeft w:val="0"/>
          <w:marRight w:val="0"/>
          <w:marTop w:val="0"/>
          <w:marBottom w:val="0"/>
          <w:divBdr>
            <w:top w:val="none" w:sz="0" w:space="0" w:color="auto"/>
            <w:left w:val="none" w:sz="0" w:space="0" w:color="auto"/>
            <w:bottom w:val="none" w:sz="0" w:space="0" w:color="auto"/>
            <w:right w:val="none" w:sz="0" w:space="0" w:color="auto"/>
          </w:divBdr>
        </w:div>
        <w:div w:id="1049501498">
          <w:marLeft w:val="0"/>
          <w:marRight w:val="0"/>
          <w:marTop w:val="0"/>
          <w:marBottom w:val="0"/>
          <w:divBdr>
            <w:top w:val="none" w:sz="0" w:space="0" w:color="auto"/>
            <w:left w:val="none" w:sz="0" w:space="0" w:color="auto"/>
            <w:bottom w:val="none" w:sz="0" w:space="0" w:color="auto"/>
            <w:right w:val="none" w:sz="0" w:space="0" w:color="auto"/>
          </w:divBdr>
        </w:div>
      </w:divsChild>
    </w:div>
    <w:div w:id="356925774">
      <w:bodyDiv w:val="1"/>
      <w:marLeft w:val="0"/>
      <w:marRight w:val="0"/>
      <w:marTop w:val="0"/>
      <w:marBottom w:val="0"/>
      <w:divBdr>
        <w:top w:val="none" w:sz="0" w:space="0" w:color="auto"/>
        <w:left w:val="none" w:sz="0" w:space="0" w:color="auto"/>
        <w:bottom w:val="none" w:sz="0" w:space="0" w:color="auto"/>
        <w:right w:val="none" w:sz="0" w:space="0" w:color="auto"/>
      </w:divBdr>
    </w:div>
    <w:div w:id="402605884">
      <w:bodyDiv w:val="1"/>
      <w:marLeft w:val="0"/>
      <w:marRight w:val="0"/>
      <w:marTop w:val="0"/>
      <w:marBottom w:val="0"/>
      <w:divBdr>
        <w:top w:val="none" w:sz="0" w:space="0" w:color="auto"/>
        <w:left w:val="none" w:sz="0" w:space="0" w:color="auto"/>
        <w:bottom w:val="none" w:sz="0" w:space="0" w:color="auto"/>
        <w:right w:val="none" w:sz="0" w:space="0" w:color="auto"/>
      </w:divBdr>
    </w:div>
    <w:div w:id="433016139">
      <w:bodyDiv w:val="1"/>
      <w:marLeft w:val="0"/>
      <w:marRight w:val="0"/>
      <w:marTop w:val="0"/>
      <w:marBottom w:val="0"/>
      <w:divBdr>
        <w:top w:val="none" w:sz="0" w:space="0" w:color="auto"/>
        <w:left w:val="none" w:sz="0" w:space="0" w:color="auto"/>
        <w:bottom w:val="none" w:sz="0" w:space="0" w:color="auto"/>
        <w:right w:val="none" w:sz="0" w:space="0" w:color="auto"/>
      </w:divBdr>
      <w:divsChild>
        <w:div w:id="1098406379">
          <w:marLeft w:val="0"/>
          <w:marRight w:val="0"/>
          <w:marTop w:val="0"/>
          <w:marBottom w:val="0"/>
          <w:divBdr>
            <w:top w:val="none" w:sz="0" w:space="0" w:color="auto"/>
            <w:left w:val="none" w:sz="0" w:space="0" w:color="auto"/>
            <w:bottom w:val="none" w:sz="0" w:space="0" w:color="auto"/>
            <w:right w:val="none" w:sz="0" w:space="0" w:color="auto"/>
          </w:divBdr>
        </w:div>
        <w:div w:id="1041367129">
          <w:marLeft w:val="0"/>
          <w:marRight w:val="0"/>
          <w:marTop w:val="0"/>
          <w:marBottom w:val="0"/>
          <w:divBdr>
            <w:top w:val="none" w:sz="0" w:space="0" w:color="auto"/>
            <w:left w:val="none" w:sz="0" w:space="0" w:color="auto"/>
            <w:bottom w:val="none" w:sz="0" w:space="0" w:color="auto"/>
            <w:right w:val="none" w:sz="0" w:space="0" w:color="auto"/>
          </w:divBdr>
        </w:div>
        <w:div w:id="1437824652">
          <w:marLeft w:val="0"/>
          <w:marRight w:val="0"/>
          <w:marTop w:val="0"/>
          <w:marBottom w:val="0"/>
          <w:divBdr>
            <w:top w:val="none" w:sz="0" w:space="0" w:color="auto"/>
            <w:left w:val="none" w:sz="0" w:space="0" w:color="auto"/>
            <w:bottom w:val="none" w:sz="0" w:space="0" w:color="auto"/>
            <w:right w:val="none" w:sz="0" w:space="0" w:color="auto"/>
          </w:divBdr>
        </w:div>
        <w:div w:id="257906704">
          <w:marLeft w:val="0"/>
          <w:marRight w:val="0"/>
          <w:marTop w:val="0"/>
          <w:marBottom w:val="0"/>
          <w:divBdr>
            <w:top w:val="none" w:sz="0" w:space="0" w:color="auto"/>
            <w:left w:val="none" w:sz="0" w:space="0" w:color="auto"/>
            <w:bottom w:val="none" w:sz="0" w:space="0" w:color="auto"/>
            <w:right w:val="none" w:sz="0" w:space="0" w:color="auto"/>
          </w:divBdr>
        </w:div>
        <w:div w:id="1872449105">
          <w:marLeft w:val="0"/>
          <w:marRight w:val="0"/>
          <w:marTop w:val="0"/>
          <w:marBottom w:val="0"/>
          <w:divBdr>
            <w:top w:val="none" w:sz="0" w:space="0" w:color="auto"/>
            <w:left w:val="none" w:sz="0" w:space="0" w:color="auto"/>
            <w:bottom w:val="none" w:sz="0" w:space="0" w:color="auto"/>
            <w:right w:val="none" w:sz="0" w:space="0" w:color="auto"/>
          </w:divBdr>
        </w:div>
      </w:divsChild>
    </w:div>
    <w:div w:id="455217528">
      <w:bodyDiv w:val="1"/>
      <w:marLeft w:val="0"/>
      <w:marRight w:val="0"/>
      <w:marTop w:val="0"/>
      <w:marBottom w:val="0"/>
      <w:divBdr>
        <w:top w:val="none" w:sz="0" w:space="0" w:color="auto"/>
        <w:left w:val="none" w:sz="0" w:space="0" w:color="auto"/>
        <w:bottom w:val="none" w:sz="0" w:space="0" w:color="auto"/>
        <w:right w:val="none" w:sz="0" w:space="0" w:color="auto"/>
      </w:divBdr>
    </w:div>
    <w:div w:id="470056273">
      <w:bodyDiv w:val="1"/>
      <w:marLeft w:val="0"/>
      <w:marRight w:val="0"/>
      <w:marTop w:val="0"/>
      <w:marBottom w:val="0"/>
      <w:divBdr>
        <w:top w:val="none" w:sz="0" w:space="0" w:color="auto"/>
        <w:left w:val="none" w:sz="0" w:space="0" w:color="auto"/>
        <w:bottom w:val="none" w:sz="0" w:space="0" w:color="auto"/>
        <w:right w:val="none" w:sz="0" w:space="0" w:color="auto"/>
      </w:divBdr>
    </w:div>
    <w:div w:id="517740518">
      <w:bodyDiv w:val="1"/>
      <w:marLeft w:val="0"/>
      <w:marRight w:val="0"/>
      <w:marTop w:val="0"/>
      <w:marBottom w:val="0"/>
      <w:divBdr>
        <w:top w:val="none" w:sz="0" w:space="0" w:color="auto"/>
        <w:left w:val="none" w:sz="0" w:space="0" w:color="auto"/>
        <w:bottom w:val="none" w:sz="0" w:space="0" w:color="auto"/>
        <w:right w:val="none" w:sz="0" w:space="0" w:color="auto"/>
      </w:divBdr>
    </w:div>
    <w:div w:id="617688679">
      <w:bodyDiv w:val="1"/>
      <w:marLeft w:val="0"/>
      <w:marRight w:val="0"/>
      <w:marTop w:val="0"/>
      <w:marBottom w:val="0"/>
      <w:divBdr>
        <w:top w:val="none" w:sz="0" w:space="0" w:color="auto"/>
        <w:left w:val="none" w:sz="0" w:space="0" w:color="auto"/>
        <w:bottom w:val="none" w:sz="0" w:space="0" w:color="auto"/>
        <w:right w:val="none" w:sz="0" w:space="0" w:color="auto"/>
      </w:divBdr>
    </w:div>
    <w:div w:id="621766904">
      <w:bodyDiv w:val="1"/>
      <w:marLeft w:val="0"/>
      <w:marRight w:val="0"/>
      <w:marTop w:val="0"/>
      <w:marBottom w:val="0"/>
      <w:divBdr>
        <w:top w:val="none" w:sz="0" w:space="0" w:color="auto"/>
        <w:left w:val="none" w:sz="0" w:space="0" w:color="auto"/>
        <w:bottom w:val="none" w:sz="0" w:space="0" w:color="auto"/>
        <w:right w:val="none" w:sz="0" w:space="0" w:color="auto"/>
      </w:divBdr>
    </w:div>
    <w:div w:id="656878859">
      <w:bodyDiv w:val="1"/>
      <w:marLeft w:val="0"/>
      <w:marRight w:val="0"/>
      <w:marTop w:val="0"/>
      <w:marBottom w:val="0"/>
      <w:divBdr>
        <w:top w:val="none" w:sz="0" w:space="0" w:color="auto"/>
        <w:left w:val="none" w:sz="0" w:space="0" w:color="auto"/>
        <w:bottom w:val="none" w:sz="0" w:space="0" w:color="auto"/>
        <w:right w:val="none" w:sz="0" w:space="0" w:color="auto"/>
      </w:divBdr>
    </w:div>
    <w:div w:id="742727882">
      <w:bodyDiv w:val="1"/>
      <w:marLeft w:val="0"/>
      <w:marRight w:val="0"/>
      <w:marTop w:val="0"/>
      <w:marBottom w:val="0"/>
      <w:divBdr>
        <w:top w:val="none" w:sz="0" w:space="0" w:color="auto"/>
        <w:left w:val="none" w:sz="0" w:space="0" w:color="auto"/>
        <w:bottom w:val="none" w:sz="0" w:space="0" w:color="auto"/>
        <w:right w:val="none" w:sz="0" w:space="0" w:color="auto"/>
      </w:divBdr>
    </w:div>
    <w:div w:id="766927823">
      <w:bodyDiv w:val="1"/>
      <w:marLeft w:val="0"/>
      <w:marRight w:val="0"/>
      <w:marTop w:val="0"/>
      <w:marBottom w:val="0"/>
      <w:divBdr>
        <w:top w:val="none" w:sz="0" w:space="0" w:color="auto"/>
        <w:left w:val="none" w:sz="0" w:space="0" w:color="auto"/>
        <w:bottom w:val="none" w:sz="0" w:space="0" w:color="auto"/>
        <w:right w:val="none" w:sz="0" w:space="0" w:color="auto"/>
      </w:divBdr>
    </w:div>
    <w:div w:id="901595658">
      <w:bodyDiv w:val="1"/>
      <w:marLeft w:val="0"/>
      <w:marRight w:val="0"/>
      <w:marTop w:val="0"/>
      <w:marBottom w:val="0"/>
      <w:divBdr>
        <w:top w:val="none" w:sz="0" w:space="0" w:color="auto"/>
        <w:left w:val="none" w:sz="0" w:space="0" w:color="auto"/>
        <w:bottom w:val="none" w:sz="0" w:space="0" w:color="auto"/>
        <w:right w:val="none" w:sz="0" w:space="0" w:color="auto"/>
      </w:divBdr>
    </w:div>
    <w:div w:id="902790667">
      <w:bodyDiv w:val="1"/>
      <w:marLeft w:val="0"/>
      <w:marRight w:val="0"/>
      <w:marTop w:val="0"/>
      <w:marBottom w:val="0"/>
      <w:divBdr>
        <w:top w:val="none" w:sz="0" w:space="0" w:color="auto"/>
        <w:left w:val="none" w:sz="0" w:space="0" w:color="auto"/>
        <w:bottom w:val="none" w:sz="0" w:space="0" w:color="auto"/>
        <w:right w:val="none" w:sz="0" w:space="0" w:color="auto"/>
      </w:divBdr>
    </w:div>
    <w:div w:id="910193481">
      <w:bodyDiv w:val="1"/>
      <w:marLeft w:val="0"/>
      <w:marRight w:val="0"/>
      <w:marTop w:val="0"/>
      <w:marBottom w:val="0"/>
      <w:divBdr>
        <w:top w:val="none" w:sz="0" w:space="0" w:color="auto"/>
        <w:left w:val="none" w:sz="0" w:space="0" w:color="auto"/>
        <w:bottom w:val="none" w:sz="0" w:space="0" w:color="auto"/>
        <w:right w:val="none" w:sz="0" w:space="0" w:color="auto"/>
      </w:divBdr>
    </w:div>
    <w:div w:id="956571515">
      <w:bodyDiv w:val="1"/>
      <w:marLeft w:val="0"/>
      <w:marRight w:val="0"/>
      <w:marTop w:val="0"/>
      <w:marBottom w:val="0"/>
      <w:divBdr>
        <w:top w:val="none" w:sz="0" w:space="0" w:color="auto"/>
        <w:left w:val="none" w:sz="0" w:space="0" w:color="auto"/>
        <w:bottom w:val="none" w:sz="0" w:space="0" w:color="auto"/>
        <w:right w:val="none" w:sz="0" w:space="0" w:color="auto"/>
      </w:divBdr>
    </w:div>
    <w:div w:id="973829717">
      <w:bodyDiv w:val="1"/>
      <w:marLeft w:val="0"/>
      <w:marRight w:val="0"/>
      <w:marTop w:val="0"/>
      <w:marBottom w:val="0"/>
      <w:divBdr>
        <w:top w:val="none" w:sz="0" w:space="0" w:color="auto"/>
        <w:left w:val="none" w:sz="0" w:space="0" w:color="auto"/>
        <w:bottom w:val="none" w:sz="0" w:space="0" w:color="auto"/>
        <w:right w:val="none" w:sz="0" w:space="0" w:color="auto"/>
      </w:divBdr>
    </w:div>
    <w:div w:id="978992405">
      <w:bodyDiv w:val="1"/>
      <w:marLeft w:val="0"/>
      <w:marRight w:val="0"/>
      <w:marTop w:val="0"/>
      <w:marBottom w:val="0"/>
      <w:divBdr>
        <w:top w:val="none" w:sz="0" w:space="0" w:color="auto"/>
        <w:left w:val="none" w:sz="0" w:space="0" w:color="auto"/>
        <w:bottom w:val="none" w:sz="0" w:space="0" w:color="auto"/>
        <w:right w:val="none" w:sz="0" w:space="0" w:color="auto"/>
      </w:divBdr>
    </w:div>
    <w:div w:id="993725336">
      <w:bodyDiv w:val="1"/>
      <w:marLeft w:val="0"/>
      <w:marRight w:val="0"/>
      <w:marTop w:val="0"/>
      <w:marBottom w:val="0"/>
      <w:divBdr>
        <w:top w:val="none" w:sz="0" w:space="0" w:color="auto"/>
        <w:left w:val="none" w:sz="0" w:space="0" w:color="auto"/>
        <w:bottom w:val="none" w:sz="0" w:space="0" w:color="auto"/>
        <w:right w:val="none" w:sz="0" w:space="0" w:color="auto"/>
      </w:divBdr>
    </w:div>
    <w:div w:id="994532687">
      <w:bodyDiv w:val="1"/>
      <w:marLeft w:val="0"/>
      <w:marRight w:val="0"/>
      <w:marTop w:val="0"/>
      <w:marBottom w:val="0"/>
      <w:divBdr>
        <w:top w:val="none" w:sz="0" w:space="0" w:color="auto"/>
        <w:left w:val="none" w:sz="0" w:space="0" w:color="auto"/>
        <w:bottom w:val="none" w:sz="0" w:space="0" w:color="auto"/>
        <w:right w:val="none" w:sz="0" w:space="0" w:color="auto"/>
      </w:divBdr>
    </w:div>
    <w:div w:id="1033068289">
      <w:bodyDiv w:val="1"/>
      <w:marLeft w:val="0"/>
      <w:marRight w:val="0"/>
      <w:marTop w:val="0"/>
      <w:marBottom w:val="0"/>
      <w:divBdr>
        <w:top w:val="none" w:sz="0" w:space="0" w:color="auto"/>
        <w:left w:val="none" w:sz="0" w:space="0" w:color="auto"/>
        <w:bottom w:val="none" w:sz="0" w:space="0" w:color="auto"/>
        <w:right w:val="none" w:sz="0" w:space="0" w:color="auto"/>
      </w:divBdr>
    </w:div>
    <w:div w:id="1043945940">
      <w:bodyDiv w:val="1"/>
      <w:marLeft w:val="0"/>
      <w:marRight w:val="0"/>
      <w:marTop w:val="0"/>
      <w:marBottom w:val="0"/>
      <w:divBdr>
        <w:top w:val="none" w:sz="0" w:space="0" w:color="auto"/>
        <w:left w:val="none" w:sz="0" w:space="0" w:color="auto"/>
        <w:bottom w:val="none" w:sz="0" w:space="0" w:color="auto"/>
        <w:right w:val="none" w:sz="0" w:space="0" w:color="auto"/>
      </w:divBdr>
    </w:div>
    <w:div w:id="1063410156">
      <w:bodyDiv w:val="1"/>
      <w:marLeft w:val="0"/>
      <w:marRight w:val="0"/>
      <w:marTop w:val="0"/>
      <w:marBottom w:val="0"/>
      <w:divBdr>
        <w:top w:val="none" w:sz="0" w:space="0" w:color="auto"/>
        <w:left w:val="none" w:sz="0" w:space="0" w:color="auto"/>
        <w:bottom w:val="none" w:sz="0" w:space="0" w:color="auto"/>
        <w:right w:val="none" w:sz="0" w:space="0" w:color="auto"/>
      </w:divBdr>
    </w:div>
    <w:div w:id="1075786155">
      <w:bodyDiv w:val="1"/>
      <w:marLeft w:val="0"/>
      <w:marRight w:val="0"/>
      <w:marTop w:val="0"/>
      <w:marBottom w:val="0"/>
      <w:divBdr>
        <w:top w:val="none" w:sz="0" w:space="0" w:color="auto"/>
        <w:left w:val="none" w:sz="0" w:space="0" w:color="auto"/>
        <w:bottom w:val="none" w:sz="0" w:space="0" w:color="auto"/>
        <w:right w:val="none" w:sz="0" w:space="0" w:color="auto"/>
      </w:divBdr>
    </w:div>
    <w:div w:id="1137257119">
      <w:bodyDiv w:val="1"/>
      <w:marLeft w:val="0"/>
      <w:marRight w:val="0"/>
      <w:marTop w:val="0"/>
      <w:marBottom w:val="0"/>
      <w:divBdr>
        <w:top w:val="none" w:sz="0" w:space="0" w:color="auto"/>
        <w:left w:val="none" w:sz="0" w:space="0" w:color="auto"/>
        <w:bottom w:val="none" w:sz="0" w:space="0" w:color="auto"/>
        <w:right w:val="none" w:sz="0" w:space="0" w:color="auto"/>
      </w:divBdr>
    </w:div>
    <w:div w:id="1139882319">
      <w:bodyDiv w:val="1"/>
      <w:marLeft w:val="0"/>
      <w:marRight w:val="0"/>
      <w:marTop w:val="0"/>
      <w:marBottom w:val="0"/>
      <w:divBdr>
        <w:top w:val="none" w:sz="0" w:space="0" w:color="auto"/>
        <w:left w:val="none" w:sz="0" w:space="0" w:color="auto"/>
        <w:bottom w:val="none" w:sz="0" w:space="0" w:color="auto"/>
        <w:right w:val="none" w:sz="0" w:space="0" w:color="auto"/>
      </w:divBdr>
    </w:div>
    <w:div w:id="1252859083">
      <w:bodyDiv w:val="1"/>
      <w:marLeft w:val="0"/>
      <w:marRight w:val="0"/>
      <w:marTop w:val="0"/>
      <w:marBottom w:val="0"/>
      <w:divBdr>
        <w:top w:val="none" w:sz="0" w:space="0" w:color="auto"/>
        <w:left w:val="none" w:sz="0" w:space="0" w:color="auto"/>
        <w:bottom w:val="none" w:sz="0" w:space="0" w:color="auto"/>
        <w:right w:val="none" w:sz="0" w:space="0" w:color="auto"/>
      </w:divBdr>
    </w:div>
    <w:div w:id="1304197621">
      <w:bodyDiv w:val="1"/>
      <w:marLeft w:val="0"/>
      <w:marRight w:val="0"/>
      <w:marTop w:val="0"/>
      <w:marBottom w:val="0"/>
      <w:divBdr>
        <w:top w:val="none" w:sz="0" w:space="0" w:color="auto"/>
        <w:left w:val="none" w:sz="0" w:space="0" w:color="auto"/>
        <w:bottom w:val="none" w:sz="0" w:space="0" w:color="auto"/>
        <w:right w:val="none" w:sz="0" w:space="0" w:color="auto"/>
      </w:divBdr>
    </w:div>
    <w:div w:id="1352606823">
      <w:bodyDiv w:val="1"/>
      <w:marLeft w:val="0"/>
      <w:marRight w:val="0"/>
      <w:marTop w:val="0"/>
      <w:marBottom w:val="0"/>
      <w:divBdr>
        <w:top w:val="none" w:sz="0" w:space="0" w:color="auto"/>
        <w:left w:val="none" w:sz="0" w:space="0" w:color="auto"/>
        <w:bottom w:val="none" w:sz="0" w:space="0" w:color="auto"/>
        <w:right w:val="none" w:sz="0" w:space="0" w:color="auto"/>
      </w:divBdr>
    </w:div>
    <w:div w:id="1417745243">
      <w:bodyDiv w:val="1"/>
      <w:marLeft w:val="0"/>
      <w:marRight w:val="0"/>
      <w:marTop w:val="0"/>
      <w:marBottom w:val="0"/>
      <w:divBdr>
        <w:top w:val="none" w:sz="0" w:space="0" w:color="auto"/>
        <w:left w:val="none" w:sz="0" w:space="0" w:color="auto"/>
        <w:bottom w:val="none" w:sz="0" w:space="0" w:color="auto"/>
        <w:right w:val="none" w:sz="0" w:space="0" w:color="auto"/>
      </w:divBdr>
    </w:div>
    <w:div w:id="1437098809">
      <w:bodyDiv w:val="1"/>
      <w:marLeft w:val="0"/>
      <w:marRight w:val="0"/>
      <w:marTop w:val="0"/>
      <w:marBottom w:val="0"/>
      <w:divBdr>
        <w:top w:val="none" w:sz="0" w:space="0" w:color="auto"/>
        <w:left w:val="none" w:sz="0" w:space="0" w:color="auto"/>
        <w:bottom w:val="none" w:sz="0" w:space="0" w:color="auto"/>
        <w:right w:val="none" w:sz="0" w:space="0" w:color="auto"/>
      </w:divBdr>
    </w:div>
    <w:div w:id="1439761785">
      <w:bodyDiv w:val="1"/>
      <w:marLeft w:val="0"/>
      <w:marRight w:val="0"/>
      <w:marTop w:val="0"/>
      <w:marBottom w:val="0"/>
      <w:divBdr>
        <w:top w:val="none" w:sz="0" w:space="0" w:color="auto"/>
        <w:left w:val="none" w:sz="0" w:space="0" w:color="auto"/>
        <w:bottom w:val="none" w:sz="0" w:space="0" w:color="auto"/>
        <w:right w:val="none" w:sz="0" w:space="0" w:color="auto"/>
      </w:divBdr>
    </w:div>
    <w:div w:id="1453554538">
      <w:bodyDiv w:val="1"/>
      <w:marLeft w:val="0"/>
      <w:marRight w:val="0"/>
      <w:marTop w:val="0"/>
      <w:marBottom w:val="0"/>
      <w:divBdr>
        <w:top w:val="none" w:sz="0" w:space="0" w:color="auto"/>
        <w:left w:val="none" w:sz="0" w:space="0" w:color="auto"/>
        <w:bottom w:val="none" w:sz="0" w:space="0" w:color="auto"/>
        <w:right w:val="none" w:sz="0" w:space="0" w:color="auto"/>
      </w:divBdr>
    </w:div>
    <w:div w:id="1507594319">
      <w:bodyDiv w:val="1"/>
      <w:marLeft w:val="0"/>
      <w:marRight w:val="0"/>
      <w:marTop w:val="0"/>
      <w:marBottom w:val="0"/>
      <w:divBdr>
        <w:top w:val="none" w:sz="0" w:space="0" w:color="auto"/>
        <w:left w:val="none" w:sz="0" w:space="0" w:color="auto"/>
        <w:bottom w:val="none" w:sz="0" w:space="0" w:color="auto"/>
        <w:right w:val="none" w:sz="0" w:space="0" w:color="auto"/>
      </w:divBdr>
    </w:div>
    <w:div w:id="1561600204">
      <w:bodyDiv w:val="1"/>
      <w:marLeft w:val="0"/>
      <w:marRight w:val="0"/>
      <w:marTop w:val="0"/>
      <w:marBottom w:val="0"/>
      <w:divBdr>
        <w:top w:val="none" w:sz="0" w:space="0" w:color="auto"/>
        <w:left w:val="none" w:sz="0" w:space="0" w:color="auto"/>
        <w:bottom w:val="none" w:sz="0" w:space="0" w:color="auto"/>
        <w:right w:val="none" w:sz="0" w:space="0" w:color="auto"/>
      </w:divBdr>
    </w:div>
    <w:div w:id="1562594600">
      <w:bodyDiv w:val="1"/>
      <w:marLeft w:val="0"/>
      <w:marRight w:val="0"/>
      <w:marTop w:val="0"/>
      <w:marBottom w:val="0"/>
      <w:divBdr>
        <w:top w:val="none" w:sz="0" w:space="0" w:color="auto"/>
        <w:left w:val="none" w:sz="0" w:space="0" w:color="auto"/>
        <w:bottom w:val="none" w:sz="0" w:space="0" w:color="auto"/>
        <w:right w:val="none" w:sz="0" w:space="0" w:color="auto"/>
      </w:divBdr>
    </w:div>
    <w:div w:id="1567496807">
      <w:bodyDiv w:val="1"/>
      <w:marLeft w:val="0"/>
      <w:marRight w:val="0"/>
      <w:marTop w:val="0"/>
      <w:marBottom w:val="0"/>
      <w:divBdr>
        <w:top w:val="none" w:sz="0" w:space="0" w:color="auto"/>
        <w:left w:val="none" w:sz="0" w:space="0" w:color="auto"/>
        <w:bottom w:val="none" w:sz="0" w:space="0" w:color="auto"/>
        <w:right w:val="none" w:sz="0" w:space="0" w:color="auto"/>
      </w:divBdr>
    </w:div>
    <w:div w:id="1658877589">
      <w:bodyDiv w:val="1"/>
      <w:marLeft w:val="0"/>
      <w:marRight w:val="0"/>
      <w:marTop w:val="0"/>
      <w:marBottom w:val="0"/>
      <w:divBdr>
        <w:top w:val="none" w:sz="0" w:space="0" w:color="auto"/>
        <w:left w:val="none" w:sz="0" w:space="0" w:color="auto"/>
        <w:bottom w:val="none" w:sz="0" w:space="0" w:color="auto"/>
        <w:right w:val="none" w:sz="0" w:space="0" w:color="auto"/>
      </w:divBdr>
    </w:div>
    <w:div w:id="1660384275">
      <w:bodyDiv w:val="1"/>
      <w:marLeft w:val="0"/>
      <w:marRight w:val="0"/>
      <w:marTop w:val="0"/>
      <w:marBottom w:val="0"/>
      <w:divBdr>
        <w:top w:val="none" w:sz="0" w:space="0" w:color="auto"/>
        <w:left w:val="none" w:sz="0" w:space="0" w:color="auto"/>
        <w:bottom w:val="none" w:sz="0" w:space="0" w:color="auto"/>
        <w:right w:val="none" w:sz="0" w:space="0" w:color="auto"/>
      </w:divBdr>
    </w:div>
    <w:div w:id="1714387205">
      <w:bodyDiv w:val="1"/>
      <w:marLeft w:val="0"/>
      <w:marRight w:val="0"/>
      <w:marTop w:val="0"/>
      <w:marBottom w:val="0"/>
      <w:divBdr>
        <w:top w:val="none" w:sz="0" w:space="0" w:color="auto"/>
        <w:left w:val="none" w:sz="0" w:space="0" w:color="auto"/>
        <w:bottom w:val="none" w:sz="0" w:space="0" w:color="auto"/>
        <w:right w:val="none" w:sz="0" w:space="0" w:color="auto"/>
      </w:divBdr>
    </w:div>
    <w:div w:id="1750469442">
      <w:bodyDiv w:val="1"/>
      <w:marLeft w:val="0"/>
      <w:marRight w:val="0"/>
      <w:marTop w:val="0"/>
      <w:marBottom w:val="0"/>
      <w:divBdr>
        <w:top w:val="none" w:sz="0" w:space="0" w:color="auto"/>
        <w:left w:val="none" w:sz="0" w:space="0" w:color="auto"/>
        <w:bottom w:val="none" w:sz="0" w:space="0" w:color="auto"/>
        <w:right w:val="none" w:sz="0" w:space="0" w:color="auto"/>
      </w:divBdr>
    </w:div>
    <w:div w:id="1764719559">
      <w:bodyDiv w:val="1"/>
      <w:marLeft w:val="0"/>
      <w:marRight w:val="0"/>
      <w:marTop w:val="0"/>
      <w:marBottom w:val="0"/>
      <w:divBdr>
        <w:top w:val="none" w:sz="0" w:space="0" w:color="auto"/>
        <w:left w:val="none" w:sz="0" w:space="0" w:color="auto"/>
        <w:bottom w:val="none" w:sz="0" w:space="0" w:color="auto"/>
        <w:right w:val="none" w:sz="0" w:space="0" w:color="auto"/>
      </w:divBdr>
    </w:div>
    <w:div w:id="1841893244">
      <w:bodyDiv w:val="1"/>
      <w:marLeft w:val="0"/>
      <w:marRight w:val="0"/>
      <w:marTop w:val="0"/>
      <w:marBottom w:val="0"/>
      <w:divBdr>
        <w:top w:val="none" w:sz="0" w:space="0" w:color="auto"/>
        <w:left w:val="none" w:sz="0" w:space="0" w:color="auto"/>
        <w:bottom w:val="none" w:sz="0" w:space="0" w:color="auto"/>
        <w:right w:val="none" w:sz="0" w:space="0" w:color="auto"/>
      </w:divBdr>
    </w:div>
    <w:div w:id="1876963512">
      <w:bodyDiv w:val="1"/>
      <w:marLeft w:val="0"/>
      <w:marRight w:val="0"/>
      <w:marTop w:val="0"/>
      <w:marBottom w:val="0"/>
      <w:divBdr>
        <w:top w:val="none" w:sz="0" w:space="0" w:color="auto"/>
        <w:left w:val="none" w:sz="0" w:space="0" w:color="auto"/>
        <w:bottom w:val="none" w:sz="0" w:space="0" w:color="auto"/>
        <w:right w:val="none" w:sz="0" w:space="0" w:color="auto"/>
      </w:divBdr>
    </w:div>
    <w:div w:id="1898661964">
      <w:bodyDiv w:val="1"/>
      <w:marLeft w:val="0"/>
      <w:marRight w:val="0"/>
      <w:marTop w:val="0"/>
      <w:marBottom w:val="0"/>
      <w:divBdr>
        <w:top w:val="none" w:sz="0" w:space="0" w:color="auto"/>
        <w:left w:val="none" w:sz="0" w:space="0" w:color="auto"/>
        <w:bottom w:val="none" w:sz="0" w:space="0" w:color="auto"/>
        <w:right w:val="none" w:sz="0" w:space="0" w:color="auto"/>
      </w:divBdr>
    </w:div>
    <w:div w:id="1972897966">
      <w:bodyDiv w:val="1"/>
      <w:marLeft w:val="0"/>
      <w:marRight w:val="0"/>
      <w:marTop w:val="0"/>
      <w:marBottom w:val="0"/>
      <w:divBdr>
        <w:top w:val="none" w:sz="0" w:space="0" w:color="auto"/>
        <w:left w:val="none" w:sz="0" w:space="0" w:color="auto"/>
        <w:bottom w:val="none" w:sz="0" w:space="0" w:color="auto"/>
        <w:right w:val="none" w:sz="0" w:space="0" w:color="auto"/>
      </w:divBdr>
    </w:div>
    <w:div w:id="2043944672">
      <w:bodyDiv w:val="1"/>
      <w:marLeft w:val="0"/>
      <w:marRight w:val="0"/>
      <w:marTop w:val="0"/>
      <w:marBottom w:val="0"/>
      <w:divBdr>
        <w:top w:val="none" w:sz="0" w:space="0" w:color="auto"/>
        <w:left w:val="none" w:sz="0" w:space="0" w:color="auto"/>
        <w:bottom w:val="none" w:sz="0" w:space="0" w:color="auto"/>
        <w:right w:val="none" w:sz="0" w:space="0" w:color="auto"/>
      </w:divBdr>
    </w:div>
    <w:div w:id="20482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Gir97</b:Tag>
    <b:SourceType>JournalArticle</b:SourceType>
    <b:Guid>{33EDFF2B-C153-4936-97D4-D30DE6BF24C5}</b:Guid>
    <b:Title>.La pedagógia de frontera y la política del postmodernismo</b:Title>
    <b:JournalName>Revista  Intringulis</b:JournalName>
    <b:Year>1997</b:Year>
    <b:Pages>96</b:Pages>
    <b:Author>
      <b:Author>
        <b:NameList>
          <b:Person>
            <b:Last>Giroux</b:Last>
            <b:First>Henry</b:First>
          </b:Person>
        </b:NameList>
      </b:Author>
    </b:Author>
    <b:Issue>6</b:Issue>
    <b:RefOrder>12</b:RefOrder>
  </b:Source>
  <b:Source>
    <b:Tag>Rev24</b:Tag>
    <b:SourceType>InternetSite</b:SourceType>
    <b:Guid>{A26DEFF3-F590-4F45-BC17-42AF5AC076A3}</b:Guid>
    <b:Title>revistaempresarial.com</b:Title>
    <b:Year>2024</b:Year>
    <b:Author>
      <b:Author>
        <b:Corporate>Revista Empresarial &amp; Laboral</b:Corporate>
      </b:Author>
    </b:Author>
    <b:URL>https://revistaempresarial.com/tecnologia/identidad-digital-2024/</b:URL>
    <b:RefOrder>13</b:RefOrder>
  </b:Source>
  <b:Source>
    <b:Tag>Ang24</b:Tag>
    <b:SourceType>InternetSite</b:SourceType>
    <b:Guid>{8A602C7E-8D56-4BAE-A71F-92C02DAB3BAC}</b:Guid>
    <b:Author>
      <b:Author>
        <b:NameList>
          <b:Person>
            <b:Last>Anglen</b:Last>
            <b:First>J.</b:First>
          </b:Person>
        </b:NameList>
      </b:Author>
    </b:Author>
    <b:Title>rapidinnovation.io</b:Title>
    <b:Year>2024</b:Year>
    <b:URL>https://www.rapidinnovation.io/post/ai-and-blockchain-fusion-advancing-digital-identity-in-2024</b:URL>
    <b:RefOrder>14</b:RefOrder>
  </b:Source>
  <b:Source>
    <b:Tag>Fun13</b:Tag>
    <b:SourceType>DocumentFromInternetSite</b:SourceType>
    <b:Guid>{788AC6D8-CFC9-4D2B-B466-9002CA3E76BB}</b:Guid>
    <b:Title>Identidad Digital:El nuevo usuario en el mundo digital</b:Title>
    <b:Year>2013</b:Year>
    <b:City>Barcelona</b:City>
    <b:Author>
      <b:Author>
        <b:Corporate>Fundación Telefónica</b:Corporate>
      </b:Author>
    </b:Author>
    <b:Month>julio</b:Month>
    <b:URL>https://www.ufasta.edu.ar/biblioteca/files/2017/02/identidad_digital.pdf</b:URL>
    <b:RefOrder>1</b:RefOrder>
  </b:Source>
  <b:Source>
    <b:Tag>Sul23</b:Tag>
    <b:SourceType>ArticleInAPeriodical</b:SourceType>
    <b:Guid>{2EA6D04B-B064-4EFA-90F2-02F681847EEB}</b:Guid>
    <b:Author>
      <b:Author>
        <b:NameList>
          <b:Person>
            <b:Last>Sullivan</b:Last>
            <b:First>Clare</b:First>
          </b:Person>
          <b:Person>
            <b:Last> Tyson</b:Last>
            <b:First> Scott </b:First>
          </b:Person>
        </b:NameList>
      </b:Author>
    </b:Author>
    <b:Title>A global digital identity for all: the next</b:Title>
    <b:Year>2023</b:Year>
    <b:Month>10</b:Month>
    <b:Day>14</b:Day>
    <b:Pages>433–445 </b:Pages>
    <b:PeriodicalTitle>Policy Design and Practice</b:PeriodicalTitle>
    <b:RefOrder>2</b:RefOrder>
  </b:Source>
  <b:Source>
    <b:Tag>PRO23</b:Tag>
    <b:SourceType>Report</b:SourceType>
    <b:Guid>{ECB36FED-3A69-468C-9F27-7A8FE53A2F46}</b:Guid>
    <b:Title>INFORME ANUAL </b:Title>
    <b:Year>2023</b:Year>
    <b:Author>
      <b:Author>
        <b:Corporate>PROGRAMA DE LAS NACIONES UNIDAS PARA EL DESARROLLO</b:Corporate>
      </b:Author>
    </b:Author>
    <b:City>Nueva York</b:City>
    <b:RefOrder>3</b:RefOrder>
  </b:Source>
  <b:Source>
    <b:Tag>MIG12</b:Tag>
    <b:SourceType>ArticleInAPeriodical</b:SourceType>
    <b:Guid>{E44075CA-031D-4601-9120-E7B2B6D5626C}</b:Guid>
    <b:Title>Identidad digital</b:Title>
    <b:Year>2012</b:Year>
    <b:Author>
      <b:Author>
        <b:NameList>
          <b:Person>
            <b:Last>SUBÍAS</b:Last>
            <b:First>MIGUEL</b:First>
            <b:Middle>PÉREZ</b:Middle>
          </b:Person>
        </b:NameList>
      </b:Author>
    </b:Author>
    <b:PeriodicalTitle>Revista TELOS (Revista de Pensamiento, Sociedad y Tecnología)</b:PeriodicalTitle>
    <b:Month>junio</b:Month>
    <b:RefOrder>4</b:RefOrder>
  </b:Source>
  <b:Source>
    <b:Tag>Mar21</b:Tag>
    <b:SourceType>DocumentFromInternetSite</b:SourceType>
    <b:Guid>{91D2161C-DE8B-4376-8AC0-D5F845FC1691}</b:Guid>
    <b:Title>Revista chilena de derecho y tecnología</b:Title>
    <b:Year>2021</b:Year>
    <b:Month>Diciembre</b:Month>
    <b:InternetSiteTitle>scielo</b:InternetSiteTitle>
    <b:URL>https://www.scielo.cl/scielo.php?script=sci_arttext&amp;pid=S0719-25842021000200251</b:URL>
    <b:Author>
      <b:Author>
        <b:NameList>
          <b:Person>
            <b:Last>Martínez Molano</b:Last>
            <b:First>Valeria</b:First>
          </b:Person>
          <b:Person>
            <b:Last>Rincón Cárdenas</b:Last>
            <b:First>Erick</b:First>
          </b:Person>
        </b:NameList>
      </b:Author>
    </b:Author>
    <b:RefOrder>5</b:RefOrder>
  </b:Source>
  <b:Source>
    <b:Tag>Fra15</b:Tag>
    <b:SourceType>DocumentFromInternetSite</b:SourceType>
    <b:Guid>{7578B83F-9ABC-4F82-80D7-F239DB13BD80}</b:Guid>
    <b:Author>
      <b:Author>
        <b:NameList>
          <b:Person>
            <b:Last>Santamaría Ramos</b:Last>
            <b:First>Francisco</b:First>
            <b:Middle>José</b:Middle>
          </b:Person>
        </b:NameList>
      </b:Author>
    </b:Author>
    <b:Title>Identidad y reputación digital Visión española de un fenómeno global</b:Title>
    <b:InternetSiteTitle>DIALNET</b:InternetSiteTitle>
    <b:Year>2015</b:Year>
    <b:Month>febrero</b:Month>
    <b:Day>2</b:Day>
    <b:URL>https://dialnet.unirioja.es/descarga/articulo/6101297.pdf</b:URL>
    <b:RefOrder>6</b:RefOrder>
  </b:Source>
  <b:Source>
    <b:Tag>PRO22</b:Tag>
    <b:SourceType>DocumentFromInternetSite</b:SourceType>
    <b:Guid>{E054AF98-2089-4503-B520-66840C379372}</b:Guid>
    <b:Author>
      <b:Author>
        <b:Corporate>PROGRAMA DE LAS NACIONES UNIDAS PARA EL DESARROLLO</b:Corporate>
      </b:Author>
    </b:Author>
    <b:Title>ESTRATEGIA DIGITAL 2022 — 2025</b:Title>
    <b:Year>2022</b:Year>
    <b:URL>https://digitalstrategy.undp.org/documents/Digital-Strategy-2022-2025-Full-Document_ES_Interactive.pdf</b:URL>
    <b:RefOrder>7</b:RefOrder>
  </b:Source>
  <b:Source>
    <b:Tag>Mar23</b:Tag>
    <b:SourceType>DocumentFromInternetSite</b:SourceType>
    <b:Guid>{F3223F2C-3A55-448F-AFD4-202F0F07D6BE}</b:Guid>
    <b:Author>
      <b:Author>
        <b:NameList>
          <b:Person>
            <b:Last>Briceño</b:Last>
            <b:First>Marı́a</b:First>
            <b:Middle>Gabriela</b:Middle>
          </b:Person>
        </b:NameList>
      </b:Author>
    </b:Author>
    <b:Title>La construcción de la identidad digital en instituciones educativas</b:Title>
    <b:InternetSiteTitle>Conocimiento Libre y Licenciamiento</b:InternetSiteTitle>
    <b:Year>2023</b:Year>
    <b:Month>octubre</b:Month>
    <b:Day>24</b:Day>
    <b:URL>https://convite.cenditel.gob.ve/publicaciones/revistaclic/article/view/1204/222</b:URL>
    <b:RefOrder>8</b:RefOrder>
  </b:Source>
  <b:Source>
    <b:Tag>Hue18</b:Tag>
    <b:SourceType>DocumentFromInternetSite</b:SourceType>
    <b:Guid>{675F375B-1832-4FC5-A83F-602ECEE2BE5D}</b:Guid>
    <b:Author>
      <b:Author>
        <b:NameList>
          <b:Person>
            <b:Last>Huerta Patraca</b:Last>
            <b:First>Gustavo</b:First>
            <b:Middle>Antonio</b:Middle>
          </b:Person>
          <b:Person>
            <b:Last>Torres Gastelú</b:Last>
            <b:First>Carlos</b:First>
            <b:Middle>Arturo</b:Middle>
          </b:Person>
          <b:Person>
            <b:Last>Lagunes Domínguez</b:Last>
            <b:First>Agustín</b:First>
          </b:Person>
        </b:NameList>
      </b:Author>
    </b:Author>
    <b:Title>La gestión de la identidad digital y sus dimensiones</b:Title>
    <b:InternetSiteTitle>Innovacion, Tecnologia y liderazgo en los entoronos educativos</b:InternetSiteTitle>
    <b:Year>2018</b:Year>
    <b:URL>https://www.researchgate.net/publication/334041853_La_gestion_de_la_identidad_digital_y_sus_dimensiones</b:URL>
    <b:RefOrder>9</b:RefOrder>
  </b:Source>
  <b:Source>
    <b:Tag>Ger17</b:Tag>
    <b:SourceType>DocumentFromInternetSite</b:SourceType>
    <b:Guid>{C1DF311E-5EF9-4ABB-81E8-F8C010A50A5A}</b:Guid>
    <b:Author>
      <b:Author>
        <b:NameList>
          <b:Person>
            <b:Last>Chunga-Chinguel</b:Last>
            <b:First>Gerardo</b:First>
          </b:Person>
        </b:NameList>
      </b:Author>
    </b:Author>
    <b:Title>REFLEXIONES PARA LA GESTIÓN DE LA IDENTIDAD DIGITAL EN EL DOCENTE UNIVERSITARIO </b:Title>
    <b:InternetSiteTitle>Revista Científica RUNAE</b:InternetSiteTitle>
    <b:Year>2017</b:Year>
    <b:URL>https://revistas.unae.edu.ec/index.php/runae/article/download/148/117/211</b:URL>
    <b:RefOrder>10</b:RefOrder>
  </b:Source>
  <b:Source>
    <b:Tag>CEP24</b:Tag>
    <b:SourceType>DocumentFromInternetSite</b:SourceType>
    <b:Guid>{988A0F8F-2784-4A32-B30B-E0EC8D012380}</b:Guid>
    <b:Author>
      <b:Author>
        <b:Corporate>CEPAL</b:Corporate>
      </b:Author>
    </b:Author>
    <b:Title>Desde el gobierno digital hacia un gobierno inteligente</b:Title>
    <b:InternetSiteTitle>Comisión Económica para América Latina y el Caribe</b:InternetSiteTitle>
    <b:Year>2024</b:Year>
    <b:Month>septiembre</b:Month>
    <b:Day>12</b:Day>
    <b:URL>https://biblioguias.cepal.org/gobierno-digital/identidad-digital</b:URL>
    <b:RefOrder>11</b:RefOrder>
  </b:Source>
</b:Sources>
</file>

<file path=customXml/itemProps1.xml><?xml version="1.0" encoding="utf-8"?>
<ds:datastoreItem xmlns:ds="http://schemas.openxmlformats.org/officeDocument/2006/customXml" ds:itemID="{9F9E5C8B-7213-4AAB-928D-87F2D64E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2206</Words>
  <Characters>12135</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Raúl Andrés Garay Torres</cp:lastModifiedBy>
  <cp:revision>3</cp:revision>
  <dcterms:created xsi:type="dcterms:W3CDTF">2024-10-03T16:40:00Z</dcterms:created>
  <dcterms:modified xsi:type="dcterms:W3CDTF">2024-10-04T16:37:00Z</dcterms:modified>
</cp:coreProperties>
</file>